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D0F04" w14:textId="13CC5B62" w:rsidR="007E7C0D" w:rsidRPr="00A964E3" w:rsidRDefault="007E7C0D" w:rsidP="00B621D3">
      <w:pPr>
        <w:pStyle w:val="SBC-title"/>
        <w:spacing w:after="120"/>
        <w:rPr>
          <w:lang w:val="pt-BR"/>
        </w:rPr>
      </w:pPr>
      <w:r w:rsidRPr="00A964E3">
        <w:rPr>
          <w:lang w:val="pt-BR"/>
        </w:rPr>
        <w:t>Arquitetura de Microsserviços: Conceituação, P</w:t>
      </w:r>
      <w:r>
        <w:rPr>
          <w:lang w:val="pt-BR"/>
        </w:rPr>
        <w:t>rojeto e Implementação</w:t>
      </w:r>
    </w:p>
    <w:p w14:paraId="4C45F6C7" w14:textId="77777777" w:rsidR="007E7C0D" w:rsidRPr="006015FC" w:rsidRDefault="007E7C0D" w:rsidP="007E7C0D">
      <w:pPr>
        <w:pStyle w:val="SBC-author"/>
        <w:rPr>
          <w:lang w:val="pt-BR"/>
        </w:rPr>
      </w:pPr>
      <w:r w:rsidRPr="00F546CA">
        <w:rPr>
          <w:lang w:val="pt-BR"/>
        </w:rPr>
        <w:t>Alexandre Peluchi de Oliveira Junior</w:t>
      </w:r>
      <w:r w:rsidRPr="00F546CA">
        <w:rPr>
          <w:vertAlign w:val="superscript"/>
          <w:lang w:val="pt-BR"/>
        </w:rPr>
        <w:t>1</w:t>
      </w:r>
      <w:r w:rsidRPr="006015FC">
        <w:rPr>
          <w:lang w:val="pt-BR"/>
        </w:rPr>
        <w:t>, Luiz A</w:t>
      </w:r>
      <w:r>
        <w:rPr>
          <w:lang w:val="pt-BR"/>
        </w:rPr>
        <w:t>lberto Ferreira Gomes</w:t>
      </w:r>
      <w:r>
        <w:rPr>
          <w:vertAlign w:val="superscript"/>
          <w:lang w:val="pt-BR"/>
        </w:rPr>
        <w:t>2</w:t>
      </w:r>
    </w:p>
    <w:p w14:paraId="33190078" w14:textId="77777777" w:rsidR="007E7C0D" w:rsidRDefault="007E7C0D" w:rsidP="007E7C0D">
      <w:pPr>
        <w:pStyle w:val="SBC-address"/>
      </w:pPr>
      <w:r>
        <w:rPr>
          <w:vertAlign w:val="superscript"/>
        </w:rPr>
        <w:t>1</w:t>
      </w:r>
      <w:r>
        <w:t>Curso de Ciência da Computação</w:t>
      </w:r>
      <w:r>
        <w:br/>
        <w:t>Pontifícia Universidade Católica de Minas Gerais (PUC Minas)</w:t>
      </w:r>
    </w:p>
    <w:p w14:paraId="6133BCB4" w14:textId="77777777" w:rsidR="007E7C0D" w:rsidRPr="006015FC" w:rsidRDefault="007E7C0D" w:rsidP="007E7C0D">
      <w:pPr>
        <w:pStyle w:val="SBC-address"/>
        <w:spacing w:before="0"/>
        <w:rPr>
          <w:vertAlign w:val="superscript"/>
        </w:rPr>
      </w:pPr>
      <w:r>
        <w:t>37.701.355 – Poços de Caldas – MG – Brasil</w:t>
      </w:r>
    </w:p>
    <w:p w14:paraId="18DB3FAD" w14:textId="77777777" w:rsidR="007E7C0D" w:rsidRPr="006015FC" w:rsidRDefault="007E7C0D" w:rsidP="007E7C0D">
      <w:pPr>
        <w:pStyle w:val="SBC-email"/>
      </w:pPr>
      <w:r>
        <w:t>alexandre.peluchi@sga.pucminas.br</w:t>
      </w:r>
    </w:p>
    <w:p w14:paraId="2E26941C" w14:textId="77777777" w:rsidR="007E7C0D" w:rsidRDefault="007E7C0D" w:rsidP="007E7C0D">
      <w:pPr>
        <w:pStyle w:val="SBC-address"/>
      </w:pPr>
      <w:r>
        <w:rPr>
          <w:vertAlign w:val="superscript"/>
        </w:rPr>
        <w:t>2</w:t>
      </w:r>
      <w:r>
        <w:t>Departamento de Ciência da Computação</w:t>
      </w:r>
      <w:r>
        <w:br/>
        <w:t>Pontifícia Universidade Católica de Minas Gerais (PUC Minas)</w:t>
      </w:r>
    </w:p>
    <w:p w14:paraId="190CBBDC" w14:textId="77777777" w:rsidR="007E7C0D" w:rsidRPr="006015FC" w:rsidRDefault="007E7C0D" w:rsidP="007E7C0D">
      <w:pPr>
        <w:pStyle w:val="SBC-address"/>
        <w:spacing w:before="0"/>
        <w:rPr>
          <w:vertAlign w:val="superscript"/>
        </w:rPr>
      </w:pPr>
      <w:r>
        <w:t>37.701.355 – Poços de Caldas – MG – Brasil</w:t>
      </w:r>
    </w:p>
    <w:p w14:paraId="188F978E" w14:textId="77777777" w:rsidR="007E7C0D" w:rsidRPr="006015FC" w:rsidRDefault="007E7C0D" w:rsidP="007E7C0D">
      <w:pPr>
        <w:pStyle w:val="SBC-email"/>
      </w:pPr>
      <w:r>
        <w:t>luizgomes@pucpcaldas.br</w:t>
      </w:r>
    </w:p>
    <w:p w14:paraId="57B5D1A4" w14:textId="77777777" w:rsidR="007E7C0D" w:rsidRPr="006015FC" w:rsidRDefault="007E7C0D" w:rsidP="007E7C0D">
      <w:pPr>
        <w:pStyle w:val="SBC-email"/>
        <w:sectPr w:rsidR="007E7C0D" w:rsidRPr="006015FC" w:rsidSect="007C76AD">
          <w:headerReference w:type="even" r:id="rId8"/>
          <w:headerReference w:type="default" r:id="rId9"/>
          <w:footerReference w:type="even" r:id="rId10"/>
          <w:footerReference w:type="default" r:id="rId11"/>
          <w:pgSz w:w="11907" w:h="16840" w:code="9"/>
          <w:pgMar w:top="1985" w:right="1701" w:bottom="1418" w:left="1701" w:header="964" w:footer="964" w:gutter="0"/>
          <w:pgNumType w:start="101"/>
          <w:cols w:space="454"/>
          <w:titlePg/>
          <w:docGrid w:linePitch="326"/>
        </w:sectPr>
      </w:pPr>
    </w:p>
    <w:p w14:paraId="75385D1D" w14:textId="18430FD2" w:rsidR="007E7C0D" w:rsidRDefault="007E7C0D" w:rsidP="00AC77B3">
      <w:pPr>
        <w:pStyle w:val="SBC-abstract"/>
        <w:spacing w:before="240" w:after="0"/>
      </w:pPr>
      <w:r>
        <w:rPr>
          <w:b/>
        </w:rPr>
        <w:t xml:space="preserve">Abstract. </w:t>
      </w:r>
      <w:r w:rsidRPr="006F75B6">
        <w:rPr>
          <w:i w:val="0"/>
          <w:iCs/>
        </w:rPr>
        <w:t xml:space="preserve">Microservices are an architectural approach to application development, which has become very popular in the last years, due to the popularization of technologies like Docker for containerization, cloud computing, PaaS, the possibility of deploying each microservice on a different platform, using a different language and development tools. </w:t>
      </w:r>
      <w:r w:rsidR="005C21E4" w:rsidRPr="005C21E4">
        <w:rPr>
          <w:i w:val="0"/>
          <w:iCs/>
        </w:rPr>
        <w:t>In this context</w:t>
      </w:r>
      <w:r w:rsidR="005C21E4">
        <w:rPr>
          <w:i w:val="0"/>
          <w:iCs/>
        </w:rPr>
        <w:t xml:space="preserve">, this article presents the development of </w:t>
      </w:r>
      <w:r w:rsidRPr="006F75B6">
        <w:rPr>
          <w:i w:val="0"/>
          <w:iCs/>
        </w:rPr>
        <w:t xml:space="preserve">an application for order management </w:t>
      </w:r>
      <w:r w:rsidR="005C21E4">
        <w:rPr>
          <w:i w:val="0"/>
          <w:iCs/>
        </w:rPr>
        <w:t xml:space="preserve">based on the microservices architecture, </w:t>
      </w:r>
      <w:r w:rsidR="005C21E4" w:rsidRPr="005C21E4">
        <w:rPr>
          <w:i w:val="0"/>
          <w:iCs/>
        </w:rPr>
        <w:t>to help establishments in the food area, to have a better control of your orders, food preparation and cash register.</w:t>
      </w:r>
    </w:p>
    <w:p w14:paraId="0E5907E4" w14:textId="11798B84" w:rsidR="007E7C0D" w:rsidRDefault="007E7C0D" w:rsidP="007414E6">
      <w:pPr>
        <w:pStyle w:val="SBC-abstract"/>
        <w:spacing w:before="240" w:after="0"/>
        <w:rPr>
          <w:lang w:val="pt-BR"/>
        </w:rPr>
      </w:pPr>
      <w:r w:rsidRPr="00EC49FE">
        <w:rPr>
          <w:b/>
          <w:lang w:val="pt-BR"/>
        </w:rPr>
        <w:t>Resumo.</w:t>
      </w:r>
      <w:r w:rsidRPr="00EC49FE">
        <w:rPr>
          <w:lang w:val="pt-BR"/>
        </w:rPr>
        <w:t xml:space="preserve"> </w:t>
      </w:r>
      <w:r w:rsidR="003D0A06" w:rsidRPr="003D0A06">
        <w:rPr>
          <w:i w:val="0"/>
          <w:iCs/>
          <w:lang w:val="pt-BR"/>
        </w:rPr>
        <w:t xml:space="preserve">Microsserviços são uma abordagem de arquitetura para desenvolvimento de aplicações, que vem se tornando muito utilizada nos últimos anos, pela popularização de tecnologias como o Docker para conteinerização, computação em nuvem, PaaS, a possibilidade de fazer a implantação de cada microsserviço em uma plataforma diferente, utilizando uma linguagem e ferramentas de desenvolvimento diferentes. Neste contexto, este artigo apresenta o desenvolvimento </w:t>
      </w:r>
      <w:r w:rsidR="00EE72DF" w:rsidRPr="003D0A06">
        <w:rPr>
          <w:i w:val="0"/>
          <w:iCs/>
          <w:lang w:val="pt-BR"/>
        </w:rPr>
        <w:t>de uma</w:t>
      </w:r>
      <w:r w:rsidR="003D0A06" w:rsidRPr="003D0A06">
        <w:rPr>
          <w:i w:val="0"/>
          <w:iCs/>
          <w:lang w:val="pt-BR"/>
        </w:rPr>
        <w:t xml:space="preserve"> aplicação para gerenciamento de pedidos baseada na arquitetura de microsserviços, para ajudar estabelecimentos da área alimentícia a ter um maior controle de comanda, preparo e controle de caixa.</w:t>
      </w:r>
    </w:p>
    <w:p w14:paraId="08906E1A" w14:textId="36B6BD69" w:rsidR="007E7C0D" w:rsidRDefault="007E7C0D" w:rsidP="00EB43B0">
      <w:pPr>
        <w:pStyle w:val="SBC-abstract"/>
        <w:spacing w:before="240" w:after="0"/>
        <w:rPr>
          <w:lang w:val="pt-BR"/>
        </w:rPr>
      </w:pPr>
      <w:r>
        <w:rPr>
          <w:b/>
          <w:lang w:val="pt-BR"/>
        </w:rPr>
        <w:t>Palavras-</w:t>
      </w:r>
      <w:r>
        <w:rPr>
          <w:b/>
          <w:bCs/>
          <w:lang w:val="pt-BR"/>
        </w:rPr>
        <w:t xml:space="preserve">chave: </w:t>
      </w:r>
      <w:r w:rsidRPr="006F75B6">
        <w:rPr>
          <w:i w:val="0"/>
          <w:iCs/>
          <w:lang w:val="pt-BR"/>
        </w:rPr>
        <w:t xml:space="preserve">Microsserviço(s), </w:t>
      </w:r>
      <w:r w:rsidR="003D0A06">
        <w:rPr>
          <w:i w:val="0"/>
          <w:iCs/>
          <w:lang w:val="pt-BR"/>
        </w:rPr>
        <w:t>Arquitetura, Gestão de Pedidos.</w:t>
      </w:r>
    </w:p>
    <w:p w14:paraId="27DC9EBC" w14:textId="77777777" w:rsidR="007E7C0D" w:rsidRPr="00AF52F4" w:rsidRDefault="007E7C0D" w:rsidP="00EB43B0">
      <w:pPr>
        <w:pStyle w:val="SBC-abstract"/>
        <w:spacing w:before="240" w:after="0"/>
        <w:ind w:left="0" w:right="0"/>
        <w:rPr>
          <w:lang w:val="pt-BR"/>
        </w:rPr>
      </w:pPr>
      <w:r w:rsidRPr="000A41C5">
        <w:rPr>
          <w:b/>
          <w:bCs/>
          <w:i w:val="0"/>
          <w:iCs/>
          <w:sz w:val="26"/>
          <w:szCs w:val="26"/>
          <w:lang w:val="pt-BR"/>
        </w:rPr>
        <w:t>1. Introdução e contextualização</w:t>
      </w:r>
    </w:p>
    <w:p w14:paraId="55C24A1E" w14:textId="3B8C5CF7" w:rsidR="007E7C0D" w:rsidRDefault="007E7C0D" w:rsidP="007E7C0D">
      <w:pPr>
        <w:pStyle w:val="SBC-heading1"/>
        <w:spacing w:before="120"/>
        <w:jc w:val="both"/>
        <w:rPr>
          <w:b w:val="0"/>
          <w:kern w:val="0"/>
          <w:sz w:val="24"/>
          <w:lang w:val="pt-BR"/>
        </w:rPr>
      </w:pPr>
      <w:r w:rsidRPr="000A41C5">
        <w:rPr>
          <w:b w:val="0"/>
          <w:kern w:val="0"/>
          <w:sz w:val="24"/>
          <w:lang w:val="pt-BR"/>
        </w:rPr>
        <w:t xml:space="preserve">Atualmente o empreendedorismo e a tecnologia evoluem constantemente de modo a se adaptar e categorizar </w:t>
      </w:r>
      <w:r>
        <w:rPr>
          <w:b w:val="0"/>
          <w:kern w:val="0"/>
          <w:sz w:val="24"/>
          <w:lang w:val="pt-BR"/>
        </w:rPr>
        <w:t>a</w:t>
      </w:r>
      <w:r w:rsidRPr="000A41C5">
        <w:rPr>
          <w:b w:val="0"/>
          <w:kern w:val="0"/>
          <w:sz w:val="24"/>
          <w:lang w:val="pt-BR"/>
        </w:rPr>
        <w:t>s necessidades contemporâneas da sociedade, sendo passível de observação, desde a antiguidade humana, na qual a necessidade de mudanças levara o homem à inovação e descobrimento de novas técnicas e metodologias que o permitia harmonizar o ambiente frente à sua conveniência.</w:t>
      </w:r>
      <w:r>
        <w:rPr>
          <w:b w:val="0"/>
          <w:kern w:val="0"/>
          <w:sz w:val="24"/>
          <w:lang w:val="pt-BR"/>
        </w:rPr>
        <w:t xml:space="preserve"> </w:t>
      </w:r>
      <w:r w:rsidRPr="00C1331C">
        <w:rPr>
          <w:b w:val="0"/>
          <w:kern w:val="0"/>
          <w:sz w:val="24"/>
          <w:lang w:val="pt-BR"/>
        </w:rPr>
        <w:t xml:space="preserve">Empreendedores estão sempre em busca de novas formas de alcançar novos públicos, meios de automatizar, assim </w:t>
      </w:r>
      <w:r w:rsidRPr="00C1331C">
        <w:rPr>
          <w:b w:val="0"/>
          <w:kern w:val="0"/>
          <w:sz w:val="24"/>
          <w:lang w:val="pt-BR"/>
        </w:rPr>
        <w:lastRenderedPageBreak/>
        <w:t>facilitando e agilizando tarefas que, por conseguinte levará a uma maior satisfação do público.</w:t>
      </w:r>
    </w:p>
    <w:p w14:paraId="74282008" w14:textId="0315CEA9" w:rsidR="0005338B" w:rsidRDefault="00EF3692" w:rsidP="00F37144">
      <w:pPr>
        <w:pStyle w:val="SBC-heading1"/>
        <w:spacing w:before="120"/>
        <w:jc w:val="both"/>
        <w:rPr>
          <w:b w:val="0"/>
          <w:kern w:val="0"/>
          <w:sz w:val="24"/>
          <w:lang w:val="pt-BR"/>
        </w:rPr>
      </w:pPr>
      <w:r>
        <w:rPr>
          <w:b w:val="0"/>
          <w:kern w:val="0"/>
          <w:sz w:val="24"/>
          <w:lang w:val="pt-BR"/>
        </w:rPr>
        <w:tab/>
      </w:r>
      <w:r w:rsidR="0005338B" w:rsidRPr="0005338B">
        <w:rPr>
          <w:b w:val="0"/>
          <w:kern w:val="0"/>
          <w:sz w:val="24"/>
          <w:lang w:val="pt-BR"/>
        </w:rPr>
        <w:t>É neste contexto que entra a arquitetura de Microsserviços, que devido aos seus benefícios</w:t>
      </w:r>
      <w:r w:rsidR="0005338B">
        <w:rPr>
          <w:b w:val="0"/>
          <w:kern w:val="0"/>
          <w:sz w:val="24"/>
          <w:lang w:val="pt-BR"/>
        </w:rPr>
        <w:t xml:space="preserve"> e por ser um conceito relativamente novo</w:t>
      </w:r>
      <w:r w:rsidR="0005338B" w:rsidRPr="0005338B">
        <w:rPr>
          <w:b w:val="0"/>
          <w:kern w:val="0"/>
          <w:sz w:val="24"/>
          <w:lang w:val="pt-BR"/>
        </w:rPr>
        <w:t>, possibilita o desenvolvimento de aplicações que proporcionem experiências consistentes e de muito valor para o usuário, gigantes da tecnologia como Netflix, Paypal, Amazon, eBay e Twitter, são apenas algumas empresas que utilizando está metodologia (Computerworld, 2018).</w:t>
      </w:r>
      <w:r w:rsidR="00F37144">
        <w:rPr>
          <w:b w:val="0"/>
          <w:kern w:val="0"/>
          <w:sz w:val="24"/>
          <w:lang w:val="pt-BR"/>
        </w:rPr>
        <w:t xml:space="preserve"> </w:t>
      </w:r>
      <w:r w:rsidR="00325B23">
        <w:rPr>
          <w:b w:val="0"/>
          <w:kern w:val="0"/>
          <w:sz w:val="24"/>
          <w:lang w:val="pt-BR"/>
        </w:rPr>
        <w:t>Apesar disso, p</w:t>
      </w:r>
      <w:r w:rsidR="00F37144">
        <w:rPr>
          <w:b w:val="0"/>
          <w:kern w:val="0"/>
          <w:sz w:val="24"/>
          <w:lang w:val="pt-BR"/>
        </w:rPr>
        <w:t>ara</w:t>
      </w:r>
      <w:r w:rsidR="0005338B">
        <w:rPr>
          <w:b w:val="0"/>
          <w:kern w:val="0"/>
          <w:sz w:val="24"/>
          <w:lang w:val="pt-BR"/>
        </w:rPr>
        <w:t xml:space="preserve"> </w:t>
      </w:r>
      <w:r w:rsidR="00122743">
        <w:rPr>
          <w:b w:val="0"/>
          <w:kern w:val="0"/>
          <w:sz w:val="24"/>
          <w:lang w:val="pt-BR"/>
        </w:rPr>
        <w:t xml:space="preserve">ter </w:t>
      </w:r>
      <w:r w:rsidR="0005338B">
        <w:rPr>
          <w:b w:val="0"/>
          <w:kern w:val="0"/>
          <w:sz w:val="24"/>
          <w:lang w:val="pt-BR"/>
        </w:rPr>
        <w:t>uma aplicação resiliente, escalável</w:t>
      </w:r>
      <w:r w:rsidR="00122743">
        <w:rPr>
          <w:b w:val="0"/>
          <w:kern w:val="0"/>
          <w:sz w:val="24"/>
          <w:lang w:val="pt-BR"/>
        </w:rPr>
        <w:t xml:space="preserve"> e </w:t>
      </w:r>
      <w:r w:rsidR="0005338B">
        <w:rPr>
          <w:b w:val="0"/>
          <w:kern w:val="0"/>
          <w:sz w:val="24"/>
          <w:lang w:val="pt-BR"/>
        </w:rPr>
        <w:t>de fácil manutenção</w:t>
      </w:r>
      <w:r w:rsidR="00F37144">
        <w:rPr>
          <w:b w:val="0"/>
          <w:kern w:val="0"/>
          <w:sz w:val="24"/>
          <w:lang w:val="pt-BR"/>
        </w:rPr>
        <w:t>,</w:t>
      </w:r>
      <w:r w:rsidR="0005338B">
        <w:rPr>
          <w:b w:val="0"/>
          <w:kern w:val="0"/>
          <w:sz w:val="24"/>
          <w:lang w:val="pt-BR"/>
        </w:rPr>
        <w:t xml:space="preserve"> </w:t>
      </w:r>
      <w:r w:rsidR="00F37144">
        <w:rPr>
          <w:b w:val="0"/>
          <w:kern w:val="0"/>
          <w:sz w:val="24"/>
          <w:lang w:val="pt-BR"/>
        </w:rPr>
        <w:t xml:space="preserve">é preciso começar com </w:t>
      </w:r>
      <w:r w:rsidR="00122743">
        <w:rPr>
          <w:b w:val="0"/>
          <w:kern w:val="0"/>
          <w:sz w:val="24"/>
          <w:lang w:val="pt-BR"/>
        </w:rPr>
        <w:t xml:space="preserve">um </w:t>
      </w:r>
      <w:r w:rsidR="00F37144">
        <w:rPr>
          <w:b w:val="0"/>
          <w:kern w:val="0"/>
          <w:sz w:val="24"/>
          <w:lang w:val="pt-BR"/>
        </w:rPr>
        <w:t xml:space="preserve">projeto e planejamentos detalhados e consistentes, senão futuramente a aplicação se tornará </w:t>
      </w:r>
      <w:r w:rsidR="00F37144" w:rsidRPr="00F37144">
        <w:rPr>
          <w:b w:val="0"/>
          <w:kern w:val="0"/>
          <w:sz w:val="24"/>
          <w:lang w:val="pt-BR"/>
        </w:rPr>
        <w:t>“uma enorme bagunça”</w:t>
      </w:r>
      <w:r w:rsidR="00F37144">
        <w:rPr>
          <w:b w:val="0"/>
          <w:kern w:val="0"/>
          <w:sz w:val="24"/>
          <w:lang w:val="pt-BR"/>
        </w:rPr>
        <w:t xml:space="preserve"> (Arsov, 2017).</w:t>
      </w:r>
    </w:p>
    <w:p w14:paraId="52F7743A" w14:textId="77777777" w:rsidR="007E7C0D" w:rsidRPr="00C1331C" w:rsidRDefault="007E7C0D" w:rsidP="007E7C0D">
      <w:pPr>
        <w:pStyle w:val="SBC-heading1"/>
        <w:spacing w:before="120"/>
        <w:jc w:val="both"/>
        <w:rPr>
          <w:b w:val="0"/>
          <w:kern w:val="0"/>
          <w:sz w:val="24"/>
          <w:lang w:val="pt-BR"/>
        </w:rPr>
      </w:pPr>
      <w:r>
        <w:rPr>
          <w:b w:val="0"/>
          <w:kern w:val="0"/>
          <w:sz w:val="24"/>
          <w:lang w:val="pt-BR"/>
        </w:rPr>
        <w:tab/>
      </w:r>
      <w:r w:rsidRPr="00C1331C">
        <w:rPr>
          <w:b w:val="0"/>
          <w:kern w:val="0"/>
          <w:sz w:val="24"/>
          <w:lang w:val="pt-BR"/>
        </w:rPr>
        <w:t>Neste sentido, o objetivo deste trabalho é</w:t>
      </w:r>
      <w:r>
        <w:rPr>
          <w:b w:val="0"/>
          <w:kern w:val="0"/>
          <w:sz w:val="24"/>
          <w:lang w:val="pt-BR"/>
        </w:rPr>
        <w:t xml:space="preserve"> o desenvolvimento de um sistema utilizando microsserviços, para</w:t>
      </w:r>
      <w:r w:rsidRPr="00C1331C">
        <w:rPr>
          <w:b w:val="0"/>
          <w:kern w:val="0"/>
          <w:sz w:val="24"/>
          <w:lang w:val="pt-BR"/>
        </w:rPr>
        <w:t xml:space="preserve"> facilitar grande parte dos processos desses estabelecimentos, como o controle </w:t>
      </w:r>
      <w:r>
        <w:rPr>
          <w:b w:val="0"/>
          <w:kern w:val="0"/>
          <w:sz w:val="24"/>
          <w:lang w:val="pt-BR"/>
        </w:rPr>
        <w:t>e</w:t>
      </w:r>
      <w:r w:rsidRPr="00C1331C">
        <w:rPr>
          <w:b w:val="0"/>
          <w:kern w:val="0"/>
          <w:sz w:val="24"/>
          <w:lang w:val="pt-BR"/>
        </w:rPr>
        <w:t xml:space="preserve"> gerenciamento de pedidos (que tem influência direta no faturamento), o fechamento da conta dos clientes, cálculo de troco, fechamento de caixa, relatórios de gastos e produtos mais vendidos.</w:t>
      </w:r>
    </w:p>
    <w:p w14:paraId="7A32BABF" w14:textId="77777777" w:rsidR="007E7C0D" w:rsidRDefault="007E7C0D" w:rsidP="007E7C0D">
      <w:pPr>
        <w:pStyle w:val="SBC-heading1"/>
        <w:rPr>
          <w:lang w:val="pt-BR"/>
        </w:rPr>
      </w:pPr>
      <w:r w:rsidRPr="00516451">
        <w:rPr>
          <w:lang w:val="pt-BR"/>
        </w:rPr>
        <w:t>2. Microsserviços</w:t>
      </w:r>
    </w:p>
    <w:p w14:paraId="0733295A" w14:textId="77777777" w:rsidR="007E7C0D" w:rsidRDefault="007E7C0D" w:rsidP="007E7C0D">
      <w:pPr>
        <w:pStyle w:val="SBC-heading1"/>
        <w:spacing w:before="120"/>
        <w:jc w:val="both"/>
        <w:rPr>
          <w:b w:val="0"/>
          <w:kern w:val="0"/>
          <w:sz w:val="24"/>
          <w:lang w:val="pt-BR"/>
        </w:rPr>
      </w:pPr>
      <w:r w:rsidRPr="00C1331C">
        <w:rPr>
          <w:b w:val="0"/>
          <w:kern w:val="0"/>
          <w:sz w:val="24"/>
          <w:lang w:val="pt-BR"/>
        </w:rPr>
        <w:t xml:space="preserve">Microsserviços são uma abordagem arquitetônica e organizacional do desenvolvimento de </w:t>
      </w:r>
      <w:r w:rsidRPr="00DB7DB6">
        <w:rPr>
          <w:b w:val="0"/>
          <w:i/>
          <w:iCs/>
          <w:kern w:val="0"/>
          <w:sz w:val="24"/>
          <w:lang w:val="pt-BR"/>
        </w:rPr>
        <w:t>software</w:t>
      </w:r>
      <w:r w:rsidRPr="00C1331C">
        <w:rPr>
          <w:b w:val="0"/>
          <w:kern w:val="0"/>
          <w:sz w:val="24"/>
          <w:lang w:val="pt-BR"/>
        </w:rPr>
        <w:t>, onde cada parte do sistema possa ser pensado, desenvolvido e disponibilizado de forma independente</w:t>
      </w:r>
      <w:r>
        <w:rPr>
          <w:b w:val="0"/>
          <w:kern w:val="0"/>
          <w:sz w:val="24"/>
          <w:lang w:val="pt-BR"/>
        </w:rPr>
        <w:t xml:space="preserve"> </w:t>
      </w:r>
      <w:r w:rsidRPr="00A251BC">
        <w:rPr>
          <w:b w:val="0"/>
          <w:kern w:val="0"/>
          <w:sz w:val="24"/>
          <w:lang w:val="pt-BR"/>
        </w:rPr>
        <w:t xml:space="preserve">que se comunicam usando APIs bem definidas </w:t>
      </w:r>
      <w:r>
        <w:rPr>
          <w:b w:val="0"/>
          <w:kern w:val="0"/>
          <w:sz w:val="24"/>
          <w:lang w:val="pt-BR"/>
        </w:rPr>
        <w:t>(Amazon, 2020)</w:t>
      </w:r>
      <w:r w:rsidRPr="00C1331C">
        <w:rPr>
          <w:b w:val="0"/>
          <w:kern w:val="0"/>
          <w:sz w:val="24"/>
          <w:lang w:val="pt-BR"/>
        </w:rPr>
        <w:t xml:space="preserve">. Criando uma coleção de microsserviços desacoplados, cada serviço implementando uma única funcionalidade. </w:t>
      </w:r>
    </w:p>
    <w:p w14:paraId="50C60DD4" w14:textId="123AD7CE" w:rsidR="007E7C0D" w:rsidRDefault="007E7C0D" w:rsidP="007E7C0D">
      <w:pPr>
        <w:pStyle w:val="SBC-heading1"/>
        <w:spacing w:before="120"/>
        <w:jc w:val="both"/>
        <w:rPr>
          <w:b w:val="0"/>
          <w:kern w:val="0"/>
          <w:sz w:val="24"/>
          <w:lang w:val="pt-BR"/>
        </w:rPr>
      </w:pPr>
      <w:r>
        <w:rPr>
          <w:b w:val="0"/>
          <w:kern w:val="0"/>
          <w:sz w:val="24"/>
          <w:lang w:val="pt-BR"/>
        </w:rPr>
        <w:tab/>
        <w:t>Est</w:t>
      </w:r>
      <w:r w:rsidR="00D471A1">
        <w:rPr>
          <w:b w:val="0"/>
          <w:kern w:val="0"/>
          <w:sz w:val="24"/>
          <w:lang w:val="pt-BR"/>
        </w:rPr>
        <w:t>a</w:t>
      </w:r>
      <w:r>
        <w:rPr>
          <w:b w:val="0"/>
          <w:kern w:val="0"/>
          <w:sz w:val="24"/>
          <w:lang w:val="pt-BR"/>
        </w:rPr>
        <w:t xml:space="preserve"> metodologia </w:t>
      </w:r>
      <w:r w:rsidRPr="00C1331C">
        <w:rPr>
          <w:b w:val="0"/>
          <w:kern w:val="0"/>
          <w:sz w:val="24"/>
          <w:lang w:val="pt-BR"/>
        </w:rPr>
        <w:t xml:space="preserve">vem se tornando cada vez mais popular nos últimos anos. É um conceito que existe a pouco mais de uma década, mas, que teve um repentino interesse no ano de 2014 por diversos motivos, como o surgimento e popularização de tecnologias como o Docker e o PaaS, que alinhadas com </w:t>
      </w:r>
      <w:r>
        <w:rPr>
          <w:b w:val="0"/>
          <w:kern w:val="0"/>
          <w:sz w:val="24"/>
          <w:lang w:val="pt-BR"/>
        </w:rPr>
        <w:t>m</w:t>
      </w:r>
      <w:r w:rsidRPr="00C1331C">
        <w:rPr>
          <w:b w:val="0"/>
          <w:kern w:val="0"/>
          <w:sz w:val="24"/>
          <w:lang w:val="pt-BR"/>
        </w:rPr>
        <w:t>icrosserviços, possibilitaram desenvolvedores terem mais liberdade de utilizarem para suas aplicações</w:t>
      </w:r>
      <w:r>
        <w:rPr>
          <w:b w:val="0"/>
          <w:kern w:val="0"/>
          <w:sz w:val="24"/>
          <w:lang w:val="pt-BR"/>
        </w:rPr>
        <w:t xml:space="preserve"> (</w:t>
      </w:r>
      <w:r w:rsidRPr="00A251BC">
        <w:rPr>
          <w:b w:val="0"/>
          <w:kern w:val="0"/>
          <w:sz w:val="24"/>
          <w:lang w:val="pt-BR"/>
        </w:rPr>
        <w:t>Sakhuja</w:t>
      </w:r>
      <w:r>
        <w:rPr>
          <w:b w:val="0"/>
          <w:kern w:val="0"/>
          <w:sz w:val="24"/>
          <w:lang w:val="pt-BR"/>
        </w:rPr>
        <w:t>, 2016)</w:t>
      </w:r>
      <w:r w:rsidRPr="00C1331C">
        <w:rPr>
          <w:b w:val="0"/>
          <w:kern w:val="0"/>
          <w:sz w:val="24"/>
          <w:lang w:val="pt-BR"/>
        </w:rPr>
        <w:t>.</w:t>
      </w:r>
    </w:p>
    <w:p w14:paraId="590D5754" w14:textId="77777777" w:rsidR="007E7C0D" w:rsidRPr="00E83D06" w:rsidRDefault="007E7C0D" w:rsidP="007E7C0D">
      <w:pPr>
        <w:rPr>
          <w:lang w:val="pt-BR"/>
        </w:rPr>
      </w:pPr>
      <w:r>
        <w:rPr>
          <w:lang w:val="pt-BR"/>
        </w:rPr>
        <w:tab/>
      </w:r>
      <w:r w:rsidRPr="00E83D06">
        <w:rPr>
          <w:lang w:val="pt-BR"/>
        </w:rPr>
        <w:t xml:space="preserve">Para a implementação de sistemas que utilizam a arquitetura de microsserviços, alguns conceitos de </w:t>
      </w:r>
      <w:r w:rsidRPr="00DB7DB6">
        <w:rPr>
          <w:i/>
          <w:iCs/>
          <w:lang w:val="pt-BR"/>
        </w:rPr>
        <w:t>design</w:t>
      </w:r>
      <w:r w:rsidRPr="00E83D06">
        <w:rPr>
          <w:lang w:val="pt-BR"/>
        </w:rPr>
        <w:t xml:space="preserve"> devem ser seguidos, </w:t>
      </w:r>
      <w:r>
        <w:rPr>
          <w:lang w:val="pt-BR"/>
        </w:rPr>
        <w:t xml:space="preserve">tais </w:t>
      </w:r>
      <w:r w:rsidRPr="00E83D06">
        <w:rPr>
          <w:lang w:val="pt-BR"/>
        </w:rPr>
        <w:t>como:</w:t>
      </w:r>
    </w:p>
    <w:p w14:paraId="36AFB14D" w14:textId="77777777" w:rsidR="003D0A06" w:rsidRPr="006921EE" w:rsidRDefault="003D0A06" w:rsidP="006921EE">
      <w:pPr>
        <w:pStyle w:val="PargrafodaLista"/>
        <w:numPr>
          <w:ilvl w:val="0"/>
          <w:numId w:val="5"/>
        </w:numPr>
        <w:rPr>
          <w:lang w:val="pt-BR"/>
        </w:rPr>
      </w:pPr>
      <w:r w:rsidRPr="006921EE">
        <w:rPr>
          <w:b/>
          <w:bCs/>
          <w:lang w:val="pt-BR"/>
        </w:rPr>
        <w:t>Baixo acoplamento</w:t>
      </w:r>
      <w:r w:rsidRPr="006921EE">
        <w:rPr>
          <w:lang w:val="pt-BR"/>
        </w:rPr>
        <w:t xml:space="preserve"> — quando um serviço possui pouca ou nenhuma dependência, ou relação com outros serviços.</w:t>
      </w:r>
    </w:p>
    <w:p w14:paraId="0D31A98C" w14:textId="77777777" w:rsidR="003D0A06" w:rsidRPr="006921EE" w:rsidRDefault="003D0A06" w:rsidP="006921EE">
      <w:pPr>
        <w:pStyle w:val="PargrafodaLista"/>
        <w:numPr>
          <w:ilvl w:val="0"/>
          <w:numId w:val="5"/>
        </w:numPr>
        <w:rPr>
          <w:lang w:val="pt-BR"/>
        </w:rPr>
      </w:pPr>
      <w:r w:rsidRPr="006921EE">
        <w:rPr>
          <w:b/>
          <w:bCs/>
          <w:lang w:val="pt-BR"/>
        </w:rPr>
        <w:t>Propósito único</w:t>
      </w:r>
      <w:r w:rsidRPr="006921EE">
        <w:rPr>
          <w:lang w:val="pt-BR"/>
        </w:rPr>
        <w:t xml:space="preserve"> — cada serviço deve possuir uma única responsabilidade.</w:t>
      </w:r>
    </w:p>
    <w:p w14:paraId="454219C7" w14:textId="77777777" w:rsidR="003D0A06" w:rsidRPr="006921EE" w:rsidRDefault="003D0A06" w:rsidP="006921EE">
      <w:pPr>
        <w:pStyle w:val="PargrafodaLista"/>
        <w:numPr>
          <w:ilvl w:val="0"/>
          <w:numId w:val="5"/>
        </w:numPr>
        <w:rPr>
          <w:lang w:val="pt-BR"/>
        </w:rPr>
      </w:pPr>
      <w:r w:rsidRPr="006921EE">
        <w:rPr>
          <w:b/>
          <w:bCs/>
          <w:lang w:val="pt-BR"/>
        </w:rPr>
        <w:t>Alta coesão</w:t>
      </w:r>
      <w:r w:rsidRPr="006921EE">
        <w:rPr>
          <w:lang w:val="pt-BR"/>
        </w:rPr>
        <w:t xml:space="preserve"> — dados e regras de negócio devem ser encapsulados juntos, garantindo facilidade na manutenção e implementação de novas funcionalidades, pois estará tudo localizado em um único serviço.</w:t>
      </w:r>
    </w:p>
    <w:p w14:paraId="751201A5" w14:textId="77777777" w:rsidR="007E7C0D" w:rsidRPr="00E83D06" w:rsidRDefault="007E7C0D" w:rsidP="007E7C0D">
      <w:pPr>
        <w:rPr>
          <w:lang w:val="pt-BR"/>
        </w:rPr>
      </w:pPr>
      <w:r>
        <w:rPr>
          <w:lang w:val="pt-BR"/>
        </w:rPr>
        <w:tab/>
      </w:r>
      <w:r w:rsidRPr="00E83D06">
        <w:rPr>
          <w:lang w:val="pt-BR"/>
        </w:rPr>
        <w:t>Deixar de utilizar qualquer um destes conceitos, fará com que o padrão se torne um ou anti-padrão (</w:t>
      </w:r>
      <w:r w:rsidRPr="00DB7DB6">
        <w:rPr>
          <w:i/>
          <w:iCs/>
          <w:lang w:val="pt-BR"/>
        </w:rPr>
        <w:t>antipattern</w:t>
      </w:r>
      <w:r w:rsidRPr="00E83D06">
        <w:rPr>
          <w:lang w:val="pt-BR"/>
        </w:rPr>
        <w:t>), levando a resultados ruins, ao invés do esperado</w:t>
      </w:r>
      <w:r>
        <w:rPr>
          <w:lang w:val="pt-BR"/>
        </w:rPr>
        <w:t xml:space="preserve"> (Duarte, 2018)</w:t>
      </w:r>
      <w:r w:rsidRPr="00E83D06">
        <w:rPr>
          <w:lang w:val="pt-BR"/>
        </w:rPr>
        <w:t>.</w:t>
      </w:r>
    </w:p>
    <w:p w14:paraId="4ED61E30" w14:textId="753A0ECE" w:rsidR="007E7C0D" w:rsidRDefault="007E7C0D" w:rsidP="007E7C0D">
      <w:pPr>
        <w:rPr>
          <w:lang w:val="pt-BR"/>
        </w:rPr>
      </w:pPr>
      <w:r>
        <w:rPr>
          <w:lang w:val="pt-BR"/>
        </w:rPr>
        <w:tab/>
      </w:r>
      <w:r w:rsidRPr="00E83D06">
        <w:rPr>
          <w:lang w:val="pt-BR"/>
        </w:rPr>
        <w:t>Sem um propósito único, por exemplo, cada microsserviço pode terminar fazendo muitas coisas, crescendo em uma arquitetura de vários serviços monolíticos. Fazendo</w:t>
      </w:r>
      <w:r>
        <w:rPr>
          <w:lang w:val="pt-BR"/>
        </w:rPr>
        <w:t xml:space="preserve"> </w:t>
      </w:r>
      <w:r w:rsidRPr="00E83D06">
        <w:rPr>
          <w:lang w:val="pt-BR"/>
        </w:rPr>
        <w:t>que além de não colher os benefícios completos de uma arquitetura de microsserviços, o custo operacional da aplicação aumentará</w:t>
      </w:r>
      <w:r>
        <w:rPr>
          <w:lang w:val="pt-BR"/>
        </w:rPr>
        <w:t xml:space="preserve"> (Duarte, 2018)</w:t>
      </w:r>
      <w:r w:rsidRPr="00E83D06">
        <w:rPr>
          <w:lang w:val="pt-BR"/>
        </w:rPr>
        <w:t>.</w:t>
      </w:r>
    </w:p>
    <w:p w14:paraId="1E0CBAF4" w14:textId="3C7668F2" w:rsidR="003D0A06" w:rsidRDefault="003D0A06" w:rsidP="003D0A06">
      <w:pPr>
        <w:spacing w:before="240"/>
        <w:rPr>
          <w:b/>
          <w:bCs/>
          <w:lang w:val="pt-BR"/>
        </w:rPr>
      </w:pPr>
      <w:r>
        <w:rPr>
          <w:b/>
          <w:bCs/>
          <w:lang w:val="pt-BR"/>
        </w:rPr>
        <w:t>2</w:t>
      </w:r>
      <w:r w:rsidRPr="008C236D">
        <w:rPr>
          <w:b/>
          <w:bCs/>
          <w:lang w:val="pt-BR"/>
        </w:rPr>
        <w:t>.</w:t>
      </w:r>
      <w:r>
        <w:rPr>
          <w:b/>
          <w:bCs/>
          <w:lang w:val="pt-BR"/>
        </w:rPr>
        <w:t>1</w:t>
      </w:r>
      <w:r w:rsidRPr="008C236D">
        <w:rPr>
          <w:b/>
          <w:bCs/>
          <w:lang w:val="pt-BR"/>
        </w:rPr>
        <w:t xml:space="preserve">. </w:t>
      </w:r>
      <w:r>
        <w:rPr>
          <w:b/>
          <w:bCs/>
          <w:lang w:val="pt-BR"/>
        </w:rPr>
        <w:t>API</w:t>
      </w:r>
    </w:p>
    <w:p w14:paraId="2D4D81A3" w14:textId="77777777" w:rsidR="003D0A06" w:rsidRPr="00F907DA" w:rsidRDefault="003D0A06" w:rsidP="003D0A06">
      <w:pPr>
        <w:rPr>
          <w:lang w:val="pt-BR"/>
        </w:rPr>
      </w:pPr>
      <w:r w:rsidRPr="00F907DA">
        <w:rPr>
          <w:lang w:val="pt-BR"/>
        </w:rPr>
        <w:lastRenderedPageBreak/>
        <w:t>API (</w:t>
      </w:r>
      <w:r w:rsidRPr="00F907DA">
        <w:rPr>
          <w:i/>
          <w:iCs/>
          <w:lang w:val="pt-BR"/>
        </w:rPr>
        <w:t>Application Programming Interface</w:t>
      </w:r>
      <w:r w:rsidRPr="00F907DA">
        <w:rPr>
          <w:lang w:val="pt-BR"/>
        </w:rPr>
        <w:t>) de modo geral, é a forma com que dispositivos eletrônicos do mundo todo se comunicam se conectados ao ambiente</w:t>
      </w:r>
      <w:r>
        <w:rPr>
          <w:lang w:val="pt-BR"/>
        </w:rPr>
        <w:t xml:space="preserve"> </w:t>
      </w:r>
      <w:r w:rsidRPr="00F907DA">
        <w:rPr>
          <w:i/>
          <w:iCs/>
          <w:lang w:val="pt-BR"/>
        </w:rPr>
        <w:t>web</w:t>
      </w:r>
      <w:r w:rsidRPr="00F907DA">
        <w:rPr>
          <w:lang w:val="pt-BR"/>
        </w:rPr>
        <w:t>, e como o próprio acrônimo já diz, fornece uma </w:t>
      </w:r>
      <w:r w:rsidRPr="00F907DA">
        <w:rPr>
          <w:i/>
          <w:iCs/>
          <w:lang w:val="pt-BR"/>
        </w:rPr>
        <w:t>interface</w:t>
      </w:r>
      <w:r w:rsidRPr="00F907DA">
        <w:rPr>
          <w:lang w:val="pt-BR"/>
        </w:rPr>
        <w:t xml:space="preserve"> que possui chamadas e requisições pré, definidas, como devem ser feitas, que formatos de dados devem ser usados </w:t>
      </w:r>
      <w:r>
        <w:rPr>
          <w:lang w:val="pt-BR"/>
        </w:rPr>
        <w:t xml:space="preserve">e serão recebidos, entre outros, permitindo a interação entre múltiplos </w:t>
      </w:r>
      <w:r w:rsidRPr="00AC568F">
        <w:rPr>
          <w:i/>
          <w:iCs/>
          <w:lang w:val="pt-BR"/>
        </w:rPr>
        <w:t>softwares</w:t>
      </w:r>
      <w:r>
        <w:rPr>
          <w:lang w:val="pt-BR"/>
        </w:rPr>
        <w:t xml:space="preserve"> intermediários, que podem acessar os dados e utilizarem as funcionalidades de uma aplicação (Vertigo Tecnologia, 2019).</w:t>
      </w:r>
    </w:p>
    <w:p w14:paraId="4F56DB44" w14:textId="25A4D742" w:rsidR="003D0A06" w:rsidRDefault="003D0A06" w:rsidP="007E7C0D">
      <w:pPr>
        <w:rPr>
          <w:lang w:val="pt-BR"/>
        </w:rPr>
      </w:pPr>
      <w:r>
        <w:rPr>
          <w:lang w:val="pt-BR"/>
        </w:rPr>
        <w:tab/>
        <w:t xml:space="preserve">Microsserviços tem uma relação direta com APIs, enquanto um é uma metodologia arquitetural para aplicações </w:t>
      </w:r>
      <w:r w:rsidRPr="00AC568F">
        <w:rPr>
          <w:i/>
          <w:iCs/>
          <w:lang w:val="pt-BR"/>
        </w:rPr>
        <w:t>web</w:t>
      </w:r>
      <w:r>
        <w:rPr>
          <w:lang w:val="pt-BR"/>
        </w:rPr>
        <w:t xml:space="preserve">, onde todas as funcionalidades são divididas entre pequenos microsserviços, APIs são as estruturas por meio das quais, os desenvolvedores podem interagir com a aplicação. </w:t>
      </w:r>
      <w:r w:rsidRPr="00360EDB">
        <w:rPr>
          <w:lang w:val="pt-BR"/>
        </w:rPr>
        <w:t>“Em suma, o estilo arquitetural de microsserviço é uma abordagem para desenvolver uma única aplicação como um conjunto de pequenos serviços, cada um executando em seu próprio processo e comunicando-se com mecanismos leves, geralmente uma API de recurso HTTP.”</w:t>
      </w:r>
      <w:r>
        <w:rPr>
          <w:lang w:val="pt-BR"/>
        </w:rPr>
        <w:t xml:space="preserve"> (</w:t>
      </w:r>
      <w:r w:rsidRPr="00360EDB">
        <w:rPr>
          <w:lang w:val="pt-BR"/>
        </w:rPr>
        <w:t xml:space="preserve">James Lewis </w:t>
      </w:r>
      <w:r>
        <w:rPr>
          <w:lang w:val="pt-BR"/>
        </w:rPr>
        <w:t>e</w:t>
      </w:r>
      <w:r w:rsidRPr="00360EDB">
        <w:rPr>
          <w:lang w:val="pt-BR"/>
        </w:rPr>
        <w:t xml:space="preserve"> Martin Fowler</w:t>
      </w:r>
      <w:r>
        <w:rPr>
          <w:lang w:val="pt-BR"/>
        </w:rPr>
        <w:t xml:space="preserve">, </w:t>
      </w:r>
      <w:r w:rsidRPr="00360EDB">
        <w:rPr>
          <w:lang w:val="pt-BR"/>
        </w:rPr>
        <w:t>2014)</w:t>
      </w:r>
      <w:r>
        <w:rPr>
          <w:lang w:val="pt-BR"/>
        </w:rPr>
        <w:t>.</w:t>
      </w:r>
    </w:p>
    <w:p w14:paraId="0750EC09" w14:textId="03EB5541" w:rsidR="007E7C0D" w:rsidRDefault="007E7C0D" w:rsidP="007E7C0D">
      <w:pPr>
        <w:spacing w:before="240"/>
        <w:rPr>
          <w:b/>
          <w:bCs/>
          <w:sz w:val="26"/>
          <w:szCs w:val="26"/>
          <w:lang w:val="pt-BR"/>
        </w:rPr>
      </w:pPr>
      <w:r w:rsidRPr="008C236D">
        <w:rPr>
          <w:b/>
          <w:bCs/>
          <w:sz w:val="26"/>
          <w:szCs w:val="26"/>
          <w:lang w:val="pt-BR"/>
        </w:rPr>
        <w:t xml:space="preserve">3. </w:t>
      </w:r>
      <w:r w:rsidR="003D0A06">
        <w:rPr>
          <w:b/>
          <w:bCs/>
          <w:sz w:val="26"/>
          <w:szCs w:val="26"/>
          <w:lang w:val="pt-BR"/>
        </w:rPr>
        <w:t>Projeto do Sistema com Microsserviços</w:t>
      </w:r>
    </w:p>
    <w:p w14:paraId="467BCB84" w14:textId="16984BA5" w:rsidR="007E7C0D" w:rsidRDefault="007E7C0D" w:rsidP="007E7C0D">
      <w:pPr>
        <w:rPr>
          <w:szCs w:val="18"/>
          <w:lang w:val="pt-BR"/>
        </w:rPr>
      </w:pPr>
      <w:r w:rsidRPr="008C236D">
        <w:rPr>
          <w:szCs w:val="18"/>
          <w:lang w:val="pt-BR"/>
        </w:rPr>
        <w:t xml:space="preserve">Para iniciar o desenvolvimento do sistema, foi decidido que primeiro ele precisava ser todo planejado e documentado, ao invés de usar a abordagem de desenvolvimento </w:t>
      </w:r>
      <w:proofErr w:type="spellStart"/>
      <w:r w:rsidRPr="008C236D">
        <w:rPr>
          <w:i/>
          <w:iCs/>
          <w:szCs w:val="18"/>
          <w:lang w:val="pt-BR"/>
        </w:rPr>
        <w:t>code-first</w:t>
      </w:r>
      <w:proofErr w:type="spellEnd"/>
      <w:r w:rsidR="00BA6003">
        <w:rPr>
          <w:i/>
          <w:iCs/>
          <w:szCs w:val="18"/>
          <w:lang w:val="pt-BR"/>
        </w:rPr>
        <w:t xml:space="preserve"> </w:t>
      </w:r>
      <w:r w:rsidRPr="008C236D">
        <w:rPr>
          <w:szCs w:val="18"/>
          <w:lang w:val="pt-BR"/>
        </w:rPr>
        <w:t>(criação das entidades de dom</w:t>
      </w:r>
      <w:r>
        <w:rPr>
          <w:szCs w:val="18"/>
          <w:lang w:val="pt-BR"/>
        </w:rPr>
        <w:t>í</w:t>
      </w:r>
      <w:r w:rsidRPr="008C236D">
        <w:rPr>
          <w:szCs w:val="18"/>
          <w:lang w:val="pt-BR"/>
        </w:rPr>
        <w:t>nio antes de planejar a estrutura de banco de dados).</w:t>
      </w:r>
    </w:p>
    <w:p w14:paraId="163B7447" w14:textId="77777777" w:rsidR="007E7C0D" w:rsidRPr="008C236D" w:rsidRDefault="007E7C0D" w:rsidP="007E7C0D">
      <w:pPr>
        <w:rPr>
          <w:szCs w:val="18"/>
          <w:lang w:val="pt-BR"/>
        </w:rPr>
      </w:pPr>
      <w:r>
        <w:rPr>
          <w:szCs w:val="18"/>
          <w:lang w:val="pt-BR"/>
        </w:rPr>
        <w:tab/>
      </w:r>
      <w:r w:rsidRPr="008C236D">
        <w:rPr>
          <w:szCs w:val="18"/>
          <w:lang w:val="pt-BR"/>
        </w:rPr>
        <w:t xml:space="preserve">Primeiro foi feito um </w:t>
      </w:r>
      <w:r w:rsidRPr="008C236D">
        <w:rPr>
          <w:i/>
          <w:iCs/>
          <w:szCs w:val="18"/>
          <w:lang w:val="pt-BR"/>
        </w:rPr>
        <w:t>brainstorm</w:t>
      </w:r>
      <w:r w:rsidRPr="008C236D">
        <w:rPr>
          <w:szCs w:val="18"/>
          <w:lang w:val="pt-BR"/>
        </w:rPr>
        <w:t xml:space="preserve"> e tudo foi anotado, as </w:t>
      </w:r>
      <w:r>
        <w:rPr>
          <w:szCs w:val="18"/>
          <w:lang w:val="pt-BR"/>
        </w:rPr>
        <w:t>ideias</w:t>
      </w:r>
      <w:r w:rsidRPr="008C236D">
        <w:rPr>
          <w:szCs w:val="18"/>
          <w:lang w:val="pt-BR"/>
        </w:rPr>
        <w:t xml:space="preserve"> foram apresentadas a uma empreendedora da cidade, proprietária de uma cafeteria, ficou confirmado alguns problemas, como:</w:t>
      </w:r>
    </w:p>
    <w:p w14:paraId="01E87BCC" w14:textId="77777777" w:rsidR="007E7C0D" w:rsidRPr="008C236D" w:rsidRDefault="007E7C0D" w:rsidP="007E7C0D">
      <w:pPr>
        <w:numPr>
          <w:ilvl w:val="0"/>
          <w:numId w:val="1"/>
        </w:numPr>
        <w:ind w:left="714" w:hanging="357"/>
        <w:rPr>
          <w:szCs w:val="18"/>
          <w:lang w:val="pt-BR"/>
        </w:rPr>
      </w:pPr>
      <w:r w:rsidRPr="008C236D">
        <w:rPr>
          <w:szCs w:val="18"/>
          <w:lang w:val="pt-BR"/>
        </w:rPr>
        <w:t xml:space="preserve">O fechamento do caixa ser feito manualmente sem saber tudo que foi vendido. </w:t>
      </w:r>
    </w:p>
    <w:p w14:paraId="4EE1F6D5" w14:textId="77777777" w:rsidR="007E7C0D" w:rsidRDefault="007E7C0D" w:rsidP="007E7C0D">
      <w:pPr>
        <w:numPr>
          <w:ilvl w:val="0"/>
          <w:numId w:val="1"/>
        </w:numPr>
        <w:ind w:left="714" w:hanging="357"/>
        <w:rPr>
          <w:szCs w:val="18"/>
          <w:lang w:val="pt-BR"/>
        </w:rPr>
      </w:pPr>
      <w:r w:rsidRPr="008C236D">
        <w:rPr>
          <w:szCs w:val="18"/>
          <w:lang w:val="pt-BR"/>
        </w:rPr>
        <w:t>A cozinha demora p</w:t>
      </w:r>
      <w:r>
        <w:rPr>
          <w:szCs w:val="18"/>
          <w:lang w:val="pt-BR"/>
        </w:rPr>
        <w:t>a</w:t>
      </w:r>
      <w:r w:rsidRPr="008C236D">
        <w:rPr>
          <w:szCs w:val="18"/>
          <w:lang w:val="pt-BR"/>
        </w:rPr>
        <w:t>ra receber o pedido feito pelo garçom, pois é utilizado comandas de papel</w:t>
      </w:r>
      <w:r>
        <w:rPr>
          <w:szCs w:val="18"/>
          <w:lang w:val="pt-BR"/>
        </w:rPr>
        <w:t xml:space="preserve"> e o mesmo deve levar o papel para os cozinheiros</w:t>
      </w:r>
      <w:r w:rsidRPr="008C236D">
        <w:rPr>
          <w:szCs w:val="18"/>
          <w:lang w:val="pt-BR"/>
        </w:rPr>
        <w:t>.</w:t>
      </w:r>
    </w:p>
    <w:p w14:paraId="4DC72C49" w14:textId="77777777" w:rsidR="007E7C0D" w:rsidRPr="008C236D" w:rsidRDefault="007E7C0D" w:rsidP="007E7C0D">
      <w:pPr>
        <w:numPr>
          <w:ilvl w:val="0"/>
          <w:numId w:val="1"/>
        </w:numPr>
        <w:ind w:left="714" w:hanging="357"/>
        <w:rPr>
          <w:szCs w:val="18"/>
          <w:lang w:val="pt-BR"/>
        </w:rPr>
      </w:pPr>
      <w:r>
        <w:rPr>
          <w:szCs w:val="18"/>
          <w:lang w:val="pt-BR"/>
        </w:rPr>
        <w:t>Devido à anotação ilegível, algumas vezes o pedido é preparado errado.</w:t>
      </w:r>
    </w:p>
    <w:p w14:paraId="6CFAD45E" w14:textId="77777777" w:rsidR="007E7C0D" w:rsidRPr="008C236D" w:rsidRDefault="007E7C0D" w:rsidP="007E7C0D">
      <w:pPr>
        <w:numPr>
          <w:ilvl w:val="0"/>
          <w:numId w:val="1"/>
        </w:numPr>
        <w:ind w:left="714" w:hanging="357"/>
        <w:rPr>
          <w:szCs w:val="18"/>
          <w:lang w:val="pt-BR"/>
        </w:rPr>
      </w:pPr>
      <w:r w:rsidRPr="008C236D">
        <w:rPr>
          <w:szCs w:val="18"/>
          <w:lang w:val="pt-BR"/>
        </w:rPr>
        <w:t xml:space="preserve">Inclusive nem tudo que o cliente consome é anotado quando há muito movimento, pela liberdade que o cliente tem de pegar produtos nos freezers. </w:t>
      </w:r>
    </w:p>
    <w:p w14:paraId="6DB210E8" w14:textId="77777777" w:rsidR="007E7C0D" w:rsidRDefault="007E7C0D" w:rsidP="007E7C0D">
      <w:pPr>
        <w:numPr>
          <w:ilvl w:val="0"/>
          <w:numId w:val="1"/>
        </w:numPr>
        <w:ind w:left="714" w:hanging="357"/>
        <w:rPr>
          <w:szCs w:val="18"/>
          <w:lang w:val="pt-BR"/>
        </w:rPr>
      </w:pPr>
      <w:r w:rsidRPr="008C236D">
        <w:rPr>
          <w:szCs w:val="18"/>
          <w:lang w:val="pt-BR"/>
        </w:rPr>
        <w:t>No fechamento da conta do cliente, o atendente tem que ficar buscando os preços no cardápio.</w:t>
      </w:r>
    </w:p>
    <w:p w14:paraId="633F90BC" w14:textId="77777777" w:rsidR="007E7C0D" w:rsidRPr="008C236D" w:rsidRDefault="007E7C0D" w:rsidP="007E7C0D">
      <w:pPr>
        <w:rPr>
          <w:szCs w:val="18"/>
          <w:lang w:val="pt-BR"/>
        </w:rPr>
      </w:pPr>
      <w:r>
        <w:rPr>
          <w:szCs w:val="18"/>
          <w:lang w:val="pt-BR"/>
        </w:rPr>
        <w:tab/>
      </w:r>
      <w:r w:rsidRPr="007D53E4">
        <w:rPr>
          <w:szCs w:val="18"/>
          <w:lang w:val="pt-BR"/>
        </w:rPr>
        <w:t>A partir disso, algumas funcionalidades do sistema foram decididas, como possíveis soluções para os problemas mencionados:</w:t>
      </w:r>
    </w:p>
    <w:p w14:paraId="18A07143" w14:textId="77777777" w:rsidR="007E7C0D" w:rsidRPr="008C236D" w:rsidRDefault="007E7C0D" w:rsidP="007E7C0D">
      <w:pPr>
        <w:numPr>
          <w:ilvl w:val="0"/>
          <w:numId w:val="1"/>
        </w:numPr>
        <w:ind w:left="714" w:hanging="357"/>
        <w:rPr>
          <w:szCs w:val="18"/>
          <w:lang w:val="pt-BR"/>
        </w:rPr>
      </w:pPr>
      <w:r w:rsidRPr="008C236D">
        <w:rPr>
          <w:szCs w:val="18"/>
          <w:lang w:val="pt-BR"/>
        </w:rPr>
        <w:t>Pegar pedidos via dispositivo móvel.</w:t>
      </w:r>
    </w:p>
    <w:p w14:paraId="5E25DF92" w14:textId="77777777" w:rsidR="007E7C0D" w:rsidRPr="008C236D" w:rsidRDefault="007E7C0D" w:rsidP="007E7C0D">
      <w:pPr>
        <w:numPr>
          <w:ilvl w:val="0"/>
          <w:numId w:val="1"/>
        </w:numPr>
        <w:ind w:left="714" w:hanging="357"/>
        <w:rPr>
          <w:szCs w:val="18"/>
          <w:lang w:val="pt-BR"/>
        </w:rPr>
      </w:pPr>
      <w:r w:rsidRPr="008C236D">
        <w:rPr>
          <w:szCs w:val="18"/>
          <w:lang w:val="pt-BR"/>
        </w:rPr>
        <w:t>Cálculo da conta do cliente em tempo real.</w:t>
      </w:r>
    </w:p>
    <w:p w14:paraId="6DFEC1C6" w14:textId="77777777" w:rsidR="007E7C0D" w:rsidRDefault="007E7C0D" w:rsidP="007E7C0D">
      <w:pPr>
        <w:numPr>
          <w:ilvl w:val="0"/>
          <w:numId w:val="1"/>
        </w:numPr>
        <w:ind w:left="714" w:hanging="357"/>
        <w:rPr>
          <w:szCs w:val="18"/>
          <w:lang w:val="pt-BR"/>
        </w:rPr>
      </w:pPr>
      <w:r w:rsidRPr="008C236D">
        <w:rPr>
          <w:szCs w:val="18"/>
          <w:lang w:val="pt-BR"/>
        </w:rPr>
        <w:t>Cardápio de fácil acesso.</w:t>
      </w:r>
    </w:p>
    <w:p w14:paraId="615CABAF" w14:textId="77777777" w:rsidR="007E7C0D" w:rsidRDefault="007E7C0D" w:rsidP="007E7C0D">
      <w:pPr>
        <w:numPr>
          <w:ilvl w:val="0"/>
          <w:numId w:val="1"/>
        </w:numPr>
        <w:ind w:left="714" w:hanging="357"/>
        <w:rPr>
          <w:szCs w:val="18"/>
          <w:lang w:val="pt-BR"/>
        </w:rPr>
      </w:pPr>
      <w:r>
        <w:rPr>
          <w:szCs w:val="18"/>
          <w:lang w:val="pt-BR"/>
        </w:rPr>
        <w:t>Cálculo de troco.</w:t>
      </w:r>
    </w:p>
    <w:p w14:paraId="3B334200" w14:textId="77777777" w:rsidR="007E7C0D" w:rsidRDefault="007E7C0D" w:rsidP="007E7C0D">
      <w:pPr>
        <w:numPr>
          <w:ilvl w:val="0"/>
          <w:numId w:val="1"/>
        </w:numPr>
        <w:ind w:left="714" w:hanging="357"/>
        <w:rPr>
          <w:szCs w:val="18"/>
          <w:lang w:val="pt-BR"/>
        </w:rPr>
      </w:pPr>
      <w:r>
        <w:rPr>
          <w:szCs w:val="18"/>
          <w:lang w:val="pt-BR"/>
        </w:rPr>
        <w:t>Fechamento automático do caixa.</w:t>
      </w:r>
    </w:p>
    <w:p w14:paraId="3877C348" w14:textId="77777777" w:rsidR="007E7C0D" w:rsidRDefault="007E7C0D" w:rsidP="007E7C0D">
      <w:pPr>
        <w:rPr>
          <w:szCs w:val="18"/>
          <w:lang w:val="pt-BR"/>
        </w:rPr>
      </w:pPr>
      <w:r>
        <w:rPr>
          <w:szCs w:val="18"/>
          <w:lang w:val="pt-BR"/>
        </w:rPr>
        <w:tab/>
      </w:r>
      <w:bookmarkStart w:id="0" w:name="_Hlk55570067"/>
      <w:r w:rsidRPr="007D53E4">
        <w:rPr>
          <w:szCs w:val="18"/>
          <w:lang w:val="pt-BR"/>
        </w:rPr>
        <w:t xml:space="preserve">Tendo isso em mente, a automatização desses processos </w:t>
      </w:r>
      <w:r>
        <w:rPr>
          <w:szCs w:val="18"/>
          <w:lang w:val="pt-BR"/>
        </w:rPr>
        <w:t>irá</w:t>
      </w:r>
      <w:r w:rsidRPr="007D53E4">
        <w:rPr>
          <w:szCs w:val="18"/>
          <w:lang w:val="pt-BR"/>
        </w:rPr>
        <w:t xml:space="preserve"> </w:t>
      </w:r>
      <w:r>
        <w:rPr>
          <w:szCs w:val="18"/>
          <w:lang w:val="pt-BR"/>
        </w:rPr>
        <w:t>sofrer uma redução</w:t>
      </w:r>
      <w:r w:rsidRPr="007D53E4">
        <w:rPr>
          <w:szCs w:val="18"/>
          <w:lang w:val="pt-BR"/>
        </w:rPr>
        <w:t xml:space="preserve"> </w:t>
      </w:r>
      <w:r>
        <w:rPr>
          <w:szCs w:val="18"/>
          <w:lang w:val="pt-BR"/>
        </w:rPr>
        <w:t>significativa</w:t>
      </w:r>
      <w:r w:rsidRPr="007D53E4">
        <w:rPr>
          <w:szCs w:val="18"/>
          <w:lang w:val="pt-BR"/>
        </w:rPr>
        <w:t xml:space="preserve"> </w:t>
      </w:r>
      <w:r>
        <w:rPr>
          <w:szCs w:val="18"/>
          <w:lang w:val="pt-BR"/>
        </w:rPr>
        <w:t>nas</w:t>
      </w:r>
      <w:r w:rsidRPr="007D53E4">
        <w:rPr>
          <w:szCs w:val="18"/>
          <w:lang w:val="pt-BR"/>
        </w:rPr>
        <w:t xml:space="preserve"> falhas</w:t>
      </w:r>
      <w:r>
        <w:rPr>
          <w:szCs w:val="18"/>
          <w:lang w:val="pt-BR"/>
        </w:rPr>
        <w:t xml:space="preserve"> apresentadas</w:t>
      </w:r>
      <w:r w:rsidRPr="007D53E4">
        <w:rPr>
          <w:szCs w:val="18"/>
          <w:lang w:val="pt-BR"/>
        </w:rPr>
        <w:t>, garantindo maior segurança, agilidade</w:t>
      </w:r>
      <w:bookmarkStart w:id="1" w:name="_Hlk55568196"/>
      <w:r>
        <w:rPr>
          <w:szCs w:val="18"/>
          <w:lang w:val="pt-BR"/>
        </w:rPr>
        <w:t xml:space="preserve"> no processo </w:t>
      </w:r>
      <w:r>
        <w:rPr>
          <w:szCs w:val="18"/>
          <w:lang w:val="pt-BR"/>
        </w:rPr>
        <w:lastRenderedPageBreak/>
        <w:t>de pegar pedidos e no preparo, diminuição no preparo incorreto de pedidos e assim garantindo uma maior satisfação dos clientes.</w:t>
      </w:r>
      <w:bookmarkEnd w:id="0"/>
      <w:bookmarkEnd w:id="1"/>
    </w:p>
    <w:p w14:paraId="658B6D5B" w14:textId="77777777" w:rsidR="007E7C0D" w:rsidRDefault="007E7C0D" w:rsidP="007E7C0D">
      <w:pPr>
        <w:spacing w:before="240"/>
        <w:rPr>
          <w:b/>
          <w:bCs/>
          <w:lang w:val="pt-BR"/>
        </w:rPr>
      </w:pPr>
      <w:r w:rsidRPr="008C236D">
        <w:rPr>
          <w:b/>
          <w:bCs/>
          <w:lang w:val="pt-BR"/>
        </w:rPr>
        <w:t xml:space="preserve">3.1. </w:t>
      </w:r>
      <w:r>
        <w:rPr>
          <w:b/>
          <w:bCs/>
          <w:lang w:val="pt-BR"/>
        </w:rPr>
        <w:t>Metodologia de análise do fluxo básico</w:t>
      </w:r>
    </w:p>
    <w:p w14:paraId="30EF31D9" w14:textId="091E8376" w:rsidR="007E7C0D" w:rsidRDefault="007E7C0D" w:rsidP="00551EF1">
      <w:pPr>
        <w:rPr>
          <w:szCs w:val="18"/>
          <w:lang w:val="pt-BR"/>
        </w:rPr>
      </w:pPr>
      <w:r>
        <w:rPr>
          <w:szCs w:val="18"/>
          <w:lang w:val="pt-BR"/>
        </w:rPr>
        <w:t>Como para o desenvolvimento da aplicação será utilizado a arquitetura de microsserviços, foi feita a modelagem da estrutura e fluxo básico da aplicação, utilizando</w:t>
      </w:r>
      <w:r w:rsidR="001048FF">
        <w:rPr>
          <w:szCs w:val="18"/>
          <w:lang w:val="pt-BR"/>
        </w:rPr>
        <w:t xml:space="preserve"> </w:t>
      </w:r>
      <w:r w:rsidRPr="005A187B">
        <w:rPr>
          <w:i/>
          <w:iCs/>
          <w:szCs w:val="18"/>
          <w:lang w:val="pt-BR"/>
        </w:rPr>
        <w:t>Creately</w:t>
      </w:r>
      <w:r w:rsidR="008F539C">
        <w:rPr>
          <w:i/>
          <w:iCs/>
          <w:szCs w:val="18"/>
          <w:lang w:val="pt-BR"/>
        </w:rPr>
        <w:t>¹</w:t>
      </w:r>
      <w:r w:rsidR="00380241">
        <w:rPr>
          <w:i/>
          <w:iCs/>
          <w:szCs w:val="18"/>
          <w:lang w:val="pt-BR"/>
        </w:rPr>
        <w:t xml:space="preserve"> </w:t>
      </w:r>
      <w:r w:rsidR="00380241">
        <w:rPr>
          <w:szCs w:val="18"/>
          <w:lang w:val="pt-BR"/>
        </w:rPr>
        <w:t>(Figura 1)</w:t>
      </w:r>
      <w:r>
        <w:rPr>
          <w:szCs w:val="18"/>
          <w:lang w:val="pt-BR"/>
        </w:rPr>
        <w:t>.</w:t>
      </w:r>
    </w:p>
    <w:p w14:paraId="635819FC" w14:textId="74FC058E" w:rsidR="007E7C0D" w:rsidRDefault="007E7C0D" w:rsidP="007E7C0D">
      <w:pPr>
        <w:jc w:val="center"/>
        <w:rPr>
          <w:szCs w:val="18"/>
          <w:lang w:val="pt-BR"/>
        </w:rPr>
      </w:pPr>
      <w:r>
        <w:rPr>
          <w:noProof/>
          <w:szCs w:val="18"/>
          <w:lang w:val="pt-BR"/>
        </w:rPr>
        <w:drawing>
          <wp:inline distT="0" distB="0" distL="0" distR="0" wp14:anchorId="27C7DCB6" wp14:editId="4DBA091A">
            <wp:extent cx="2520315" cy="2210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0315" cy="2210435"/>
                    </a:xfrm>
                    <a:prstGeom prst="rect">
                      <a:avLst/>
                    </a:prstGeom>
                    <a:noFill/>
                    <a:ln>
                      <a:noFill/>
                    </a:ln>
                  </pic:spPr>
                </pic:pic>
              </a:graphicData>
            </a:graphic>
          </wp:inline>
        </w:drawing>
      </w:r>
    </w:p>
    <w:p w14:paraId="45E9D5AD" w14:textId="31038F6D" w:rsidR="007E7C0D" w:rsidRPr="004D4128" w:rsidRDefault="007E7C0D" w:rsidP="00FF3306">
      <w:pPr>
        <w:pStyle w:val="SBC-caption"/>
        <w:ind w:left="0" w:right="0"/>
        <w:rPr>
          <w:rFonts w:cs="Helvetica"/>
          <w:i/>
          <w:iCs/>
          <w:lang w:val="pt-BR"/>
        </w:rPr>
      </w:pPr>
      <w:r w:rsidRPr="004D4128">
        <w:rPr>
          <w:rFonts w:cs="Helvetica"/>
          <w:lang w:val="pt-BR"/>
        </w:rPr>
        <w:t xml:space="preserve">Figura 1. Diagrama de fluxo básico criado no </w:t>
      </w:r>
      <w:r w:rsidRPr="000D0839">
        <w:rPr>
          <w:rFonts w:cs="Helvetica"/>
          <w:lang w:val="pt-BR"/>
        </w:rPr>
        <w:t>Creately</w:t>
      </w:r>
    </w:p>
    <w:p w14:paraId="36B734BA" w14:textId="62711ABE" w:rsidR="007E7C0D" w:rsidRPr="008C0AF2" w:rsidRDefault="007E7C0D" w:rsidP="00694A57">
      <w:pPr>
        <w:pStyle w:val="SBC-caption"/>
        <w:spacing w:before="240" w:after="0"/>
        <w:ind w:left="0" w:right="0"/>
        <w:jc w:val="both"/>
        <w:rPr>
          <w:rFonts w:ascii="Times" w:hAnsi="Times" w:cs="Times"/>
          <w:b w:val="0"/>
          <w:bCs/>
          <w:sz w:val="24"/>
          <w:szCs w:val="22"/>
          <w:lang w:val="pt-BR"/>
        </w:rPr>
      </w:pPr>
      <w:r>
        <w:rPr>
          <w:rFonts w:ascii="Times" w:hAnsi="Times" w:cs="Times"/>
          <w:b w:val="0"/>
          <w:bCs/>
          <w:sz w:val="24"/>
          <w:szCs w:val="22"/>
          <w:lang w:val="pt-BR"/>
        </w:rPr>
        <w:tab/>
      </w:r>
      <w:r w:rsidR="007A731D" w:rsidRPr="007A731D">
        <w:rPr>
          <w:rFonts w:ascii="Times" w:hAnsi="Times" w:cs="Times"/>
          <w:b w:val="0"/>
          <w:bCs/>
          <w:sz w:val="24"/>
          <w:szCs w:val="22"/>
          <w:lang w:val="pt-BR"/>
        </w:rPr>
        <w:t xml:space="preserve">Como planejamento inicial foi decidido criar três microsserviços, um para criação, controle e autenticação de usuários, outro para gerenciamento de pedidos e por fim o microsserviço caixa para o controle de faturamento, que se comunicam com uma API Gateway, que age como interface entre o aplicativo </w:t>
      </w:r>
      <w:r w:rsidR="007A731D" w:rsidRPr="007A731D">
        <w:rPr>
          <w:rFonts w:ascii="Times" w:hAnsi="Times" w:cs="Times"/>
          <w:b w:val="0"/>
          <w:bCs/>
          <w:i/>
          <w:iCs/>
          <w:sz w:val="24"/>
          <w:szCs w:val="22"/>
          <w:lang w:val="pt-BR"/>
        </w:rPr>
        <w:t>de front-end</w:t>
      </w:r>
      <w:r w:rsidR="007A731D" w:rsidRPr="007A731D">
        <w:rPr>
          <w:rFonts w:ascii="Times" w:hAnsi="Times" w:cs="Times"/>
          <w:b w:val="0"/>
          <w:bCs/>
          <w:sz w:val="24"/>
          <w:szCs w:val="22"/>
          <w:lang w:val="pt-BR"/>
        </w:rPr>
        <w:t xml:space="preserve"> e os microsserviços. Todas as ações feitas pelos usuários no </w:t>
      </w:r>
      <w:r w:rsidR="007A731D" w:rsidRPr="007A731D">
        <w:rPr>
          <w:rFonts w:ascii="Times" w:hAnsi="Times" w:cs="Times"/>
          <w:b w:val="0"/>
          <w:bCs/>
          <w:i/>
          <w:iCs/>
          <w:sz w:val="24"/>
          <w:szCs w:val="22"/>
          <w:lang w:val="pt-BR"/>
        </w:rPr>
        <w:t>front-end</w:t>
      </w:r>
      <w:r w:rsidR="007A731D" w:rsidRPr="007A731D">
        <w:rPr>
          <w:rFonts w:ascii="Times" w:hAnsi="Times" w:cs="Times"/>
          <w:b w:val="0"/>
          <w:bCs/>
          <w:sz w:val="24"/>
          <w:szCs w:val="22"/>
          <w:lang w:val="pt-BR"/>
        </w:rPr>
        <w:t xml:space="preserve">, serão enviadas para o API Gateway, que fará requisições para o microsserviço que corresponde a </w:t>
      </w:r>
      <w:r w:rsidR="007A731D" w:rsidRPr="007A731D">
        <w:rPr>
          <w:rFonts w:ascii="Times" w:hAnsi="Times" w:cs="Times"/>
          <w:b w:val="0"/>
          <w:bCs/>
          <w:i/>
          <w:iCs/>
          <w:sz w:val="24"/>
          <w:szCs w:val="22"/>
          <w:lang w:val="pt-BR"/>
        </w:rPr>
        <w:t>feature</w:t>
      </w:r>
      <w:r w:rsidR="007A731D" w:rsidRPr="007A731D">
        <w:rPr>
          <w:rFonts w:ascii="Times" w:hAnsi="Times" w:cs="Times"/>
          <w:b w:val="0"/>
          <w:bCs/>
          <w:sz w:val="24"/>
          <w:szCs w:val="22"/>
          <w:lang w:val="pt-BR"/>
        </w:rPr>
        <w:t xml:space="preserve"> utilizada, o mesmo acessa o banco de dados e retorna as informações para a API Gateway e o </w:t>
      </w:r>
      <w:r w:rsidR="007A731D" w:rsidRPr="007A731D">
        <w:rPr>
          <w:rFonts w:ascii="Times" w:hAnsi="Times" w:cs="Times"/>
          <w:b w:val="0"/>
          <w:bCs/>
          <w:i/>
          <w:iCs/>
          <w:sz w:val="24"/>
          <w:szCs w:val="22"/>
          <w:lang w:val="pt-BR"/>
        </w:rPr>
        <w:t>front-end</w:t>
      </w:r>
      <w:r w:rsidR="007A731D" w:rsidRPr="007A731D">
        <w:rPr>
          <w:rFonts w:ascii="Times" w:hAnsi="Times" w:cs="Times"/>
          <w:b w:val="0"/>
          <w:bCs/>
          <w:sz w:val="24"/>
          <w:szCs w:val="22"/>
          <w:lang w:val="pt-BR"/>
        </w:rPr>
        <w:t xml:space="preserve"> exibe o que foi requisitado.</w:t>
      </w:r>
    </w:p>
    <w:p w14:paraId="2D6E861C" w14:textId="77777777" w:rsidR="007E7C0D" w:rsidRDefault="007E7C0D" w:rsidP="007E7C0D">
      <w:pPr>
        <w:pStyle w:val="SBC-caption"/>
        <w:spacing w:after="0"/>
        <w:ind w:left="0" w:right="0" w:firstLine="1"/>
        <w:jc w:val="both"/>
        <w:rPr>
          <w:rFonts w:ascii="Times" w:hAnsi="Times" w:cs="Times"/>
          <w:b w:val="0"/>
          <w:bCs/>
          <w:sz w:val="24"/>
          <w:szCs w:val="22"/>
          <w:lang w:val="pt-BR"/>
        </w:rPr>
      </w:pPr>
      <w:r>
        <w:rPr>
          <w:rFonts w:ascii="Times" w:hAnsi="Times" w:cs="Times"/>
          <w:b w:val="0"/>
          <w:bCs/>
          <w:sz w:val="24"/>
          <w:szCs w:val="22"/>
          <w:lang w:val="pt-BR"/>
        </w:rPr>
        <w:tab/>
        <w:t xml:space="preserve">Devido ao grande escopo do projeto, pois serão desenvolvidos a aplicação de </w:t>
      </w:r>
      <w:r w:rsidRPr="006F77AF">
        <w:rPr>
          <w:rFonts w:ascii="Times" w:hAnsi="Times" w:cs="Times"/>
          <w:b w:val="0"/>
          <w:bCs/>
          <w:i/>
          <w:iCs/>
          <w:sz w:val="24"/>
          <w:szCs w:val="22"/>
          <w:lang w:val="pt-BR"/>
        </w:rPr>
        <w:t>back-end</w:t>
      </w:r>
      <w:r>
        <w:rPr>
          <w:rFonts w:ascii="Times" w:hAnsi="Times" w:cs="Times"/>
          <w:b w:val="0"/>
          <w:bCs/>
          <w:sz w:val="24"/>
          <w:szCs w:val="22"/>
          <w:lang w:val="pt-BR"/>
        </w:rPr>
        <w:t xml:space="preserve">, </w:t>
      </w:r>
      <w:r w:rsidRPr="006F77AF">
        <w:rPr>
          <w:rFonts w:ascii="Times" w:hAnsi="Times" w:cs="Times"/>
          <w:b w:val="0"/>
          <w:bCs/>
          <w:i/>
          <w:iCs/>
          <w:sz w:val="24"/>
          <w:szCs w:val="22"/>
          <w:lang w:val="pt-BR"/>
        </w:rPr>
        <w:t>front-end</w:t>
      </w:r>
      <w:r>
        <w:rPr>
          <w:rFonts w:ascii="Times" w:hAnsi="Times" w:cs="Times"/>
          <w:b w:val="0"/>
          <w:bCs/>
          <w:sz w:val="24"/>
          <w:szCs w:val="22"/>
          <w:lang w:val="pt-BR"/>
        </w:rPr>
        <w:t xml:space="preserve"> e aplicativo </w:t>
      </w:r>
      <w:r w:rsidRPr="006F77AF">
        <w:rPr>
          <w:rFonts w:ascii="Times" w:hAnsi="Times" w:cs="Times"/>
          <w:b w:val="0"/>
          <w:bCs/>
          <w:i/>
          <w:iCs/>
          <w:sz w:val="24"/>
          <w:szCs w:val="22"/>
          <w:lang w:val="pt-BR"/>
        </w:rPr>
        <w:t>mobile</w:t>
      </w:r>
      <w:r>
        <w:rPr>
          <w:rFonts w:ascii="Times" w:hAnsi="Times" w:cs="Times"/>
          <w:b w:val="0"/>
          <w:bCs/>
          <w:sz w:val="24"/>
          <w:szCs w:val="22"/>
          <w:lang w:val="pt-BR"/>
        </w:rPr>
        <w:t xml:space="preserve">, o escopo inicial para está primeira parte do trabalho, será a criação do </w:t>
      </w:r>
      <w:r w:rsidRPr="006F77AF">
        <w:rPr>
          <w:rFonts w:ascii="Times" w:hAnsi="Times" w:cs="Times"/>
          <w:b w:val="0"/>
          <w:bCs/>
          <w:i/>
          <w:iCs/>
          <w:sz w:val="24"/>
          <w:szCs w:val="22"/>
          <w:lang w:val="pt-BR"/>
        </w:rPr>
        <w:t>back-end</w:t>
      </w:r>
      <w:r>
        <w:rPr>
          <w:rFonts w:ascii="Times" w:hAnsi="Times" w:cs="Times"/>
          <w:b w:val="0"/>
          <w:bCs/>
          <w:sz w:val="24"/>
          <w:szCs w:val="22"/>
          <w:lang w:val="pt-BR"/>
        </w:rPr>
        <w:t xml:space="preserve"> da aplicação.</w:t>
      </w:r>
    </w:p>
    <w:p w14:paraId="041B9F0A" w14:textId="77777777" w:rsidR="007E7C0D" w:rsidRDefault="007E7C0D" w:rsidP="007E7C0D">
      <w:pPr>
        <w:spacing w:before="240"/>
        <w:rPr>
          <w:b/>
          <w:bCs/>
          <w:lang w:val="pt-BR"/>
        </w:rPr>
      </w:pPr>
      <w:r w:rsidRPr="008C236D">
        <w:rPr>
          <w:b/>
          <w:bCs/>
          <w:lang w:val="pt-BR"/>
        </w:rPr>
        <w:t>3.</w:t>
      </w:r>
      <w:r>
        <w:rPr>
          <w:b/>
          <w:bCs/>
          <w:lang w:val="pt-BR"/>
        </w:rPr>
        <w:t>2</w:t>
      </w:r>
      <w:r w:rsidRPr="008C236D">
        <w:rPr>
          <w:b/>
          <w:bCs/>
          <w:lang w:val="pt-BR"/>
        </w:rPr>
        <w:t xml:space="preserve">. </w:t>
      </w:r>
      <w:r>
        <w:rPr>
          <w:b/>
          <w:bCs/>
          <w:lang w:val="pt-BR"/>
        </w:rPr>
        <w:t>Tecnologias e ferramentas</w:t>
      </w:r>
    </w:p>
    <w:p w14:paraId="32B10552" w14:textId="25F66653" w:rsidR="007E7C0D" w:rsidRDefault="007E7C0D" w:rsidP="007E7C0D">
      <w:pPr>
        <w:rPr>
          <w:lang w:val="pt-BR"/>
        </w:rPr>
      </w:pPr>
      <w:r>
        <w:rPr>
          <w:lang w:val="pt-BR"/>
        </w:rPr>
        <w:t>A definição das tecnologias é uma das partes fundamentais no desenvolvimento de um sistema, a linguagem de programação utilizada foi</w:t>
      </w:r>
      <w:r>
        <w:rPr>
          <w:i/>
          <w:iCs/>
          <w:lang w:val="pt-BR"/>
        </w:rPr>
        <w:t xml:space="preserve"> </w:t>
      </w:r>
      <w:r>
        <w:rPr>
          <w:lang w:val="pt-BR"/>
        </w:rPr>
        <w:t xml:space="preserve">C#, para o desenvolvimento das APIs (microsserviços) o </w:t>
      </w:r>
      <w:r w:rsidRPr="006F77AF">
        <w:rPr>
          <w:i/>
          <w:iCs/>
          <w:lang w:val="pt-BR"/>
        </w:rPr>
        <w:t>framework</w:t>
      </w:r>
      <w:r>
        <w:rPr>
          <w:lang w:val="pt-BR"/>
        </w:rPr>
        <w:t xml:space="preserve"> ASP.NET Core e para manipulação de dados o </w:t>
      </w:r>
      <w:r w:rsidRPr="00942502">
        <w:rPr>
          <w:i/>
          <w:iCs/>
          <w:lang w:val="pt-BR"/>
        </w:rPr>
        <w:t>Entity Framework</w:t>
      </w:r>
      <w:r>
        <w:rPr>
          <w:i/>
          <w:iCs/>
          <w:lang w:val="pt-BR"/>
        </w:rPr>
        <w:t xml:space="preserve">. </w:t>
      </w:r>
      <w:r>
        <w:rPr>
          <w:lang w:val="pt-BR"/>
        </w:rPr>
        <w:t xml:space="preserve">Com a escolha do </w:t>
      </w:r>
      <w:r w:rsidRPr="00942502">
        <w:rPr>
          <w:i/>
          <w:iCs/>
          <w:lang w:val="pt-BR"/>
        </w:rPr>
        <w:t>framework</w:t>
      </w:r>
      <w:r>
        <w:rPr>
          <w:i/>
          <w:iCs/>
          <w:lang w:val="pt-BR"/>
        </w:rPr>
        <w:t xml:space="preserve"> </w:t>
      </w:r>
      <w:r>
        <w:rPr>
          <w:lang w:val="pt-BR"/>
        </w:rPr>
        <w:t xml:space="preserve">e devido a grande popularidade por ser um repositório </w:t>
      </w:r>
      <w:r w:rsidRPr="00F004AB">
        <w:rPr>
          <w:i/>
          <w:iCs/>
          <w:lang w:val="pt-BR"/>
        </w:rPr>
        <w:t>open-source</w:t>
      </w:r>
      <w:r>
        <w:rPr>
          <w:lang w:val="pt-BR"/>
        </w:rPr>
        <w:t xml:space="preserve"> no GitHub, exclusivo para .NET, o Ocelot foi utilizado como API Gateway para os microsserviços.</w:t>
      </w:r>
      <w:r w:rsidR="0083716B">
        <w:rPr>
          <w:rStyle w:val="Refdenotaderodap"/>
          <w:lang w:val="pt-BR"/>
        </w:rPr>
        <w:footnoteReference w:id="1"/>
      </w:r>
    </w:p>
    <w:p w14:paraId="4C25E797" w14:textId="77777777" w:rsidR="007E7C0D" w:rsidRPr="00942502" w:rsidRDefault="007E7C0D" w:rsidP="007E7C0D">
      <w:pPr>
        <w:rPr>
          <w:lang w:val="pt-BR"/>
        </w:rPr>
      </w:pPr>
      <w:r>
        <w:rPr>
          <w:lang w:val="pt-BR"/>
        </w:rPr>
        <w:tab/>
        <w:t>A IDE para o desenvolvimento utilizada foi o Visual Studio Community e para banco de dados o SQL Server Express 2019, ambas ferramentas da Microsoft.</w:t>
      </w:r>
    </w:p>
    <w:p w14:paraId="65326CA9" w14:textId="309E3D8D" w:rsidR="007E7C0D" w:rsidRDefault="007E7C0D" w:rsidP="007E7C0D">
      <w:pPr>
        <w:spacing w:before="240"/>
        <w:rPr>
          <w:b/>
          <w:bCs/>
          <w:lang w:val="pt-BR"/>
        </w:rPr>
      </w:pPr>
      <w:r w:rsidRPr="008C236D">
        <w:rPr>
          <w:b/>
          <w:bCs/>
          <w:lang w:val="pt-BR"/>
        </w:rPr>
        <w:lastRenderedPageBreak/>
        <w:t>3.</w:t>
      </w:r>
      <w:r>
        <w:rPr>
          <w:b/>
          <w:bCs/>
          <w:lang w:val="pt-BR"/>
        </w:rPr>
        <w:t>3</w:t>
      </w:r>
      <w:r w:rsidRPr="008C236D">
        <w:rPr>
          <w:b/>
          <w:bCs/>
          <w:lang w:val="pt-BR"/>
        </w:rPr>
        <w:t xml:space="preserve">. </w:t>
      </w:r>
      <w:r>
        <w:rPr>
          <w:b/>
          <w:bCs/>
          <w:lang w:val="pt-BR"/>
        </w:rPr>
        <w:t xml:space="preserve">Casos de uso e </w:t>
      </w:r>
      <w:bookmarkStart w:id="2" w:name="_Hlk55744050"/>
      <w:r>
        <w:rPr>
          <w:b/>
          <w:bCs/>
          <w:lang w:val="pt-BR"/>
        </w:rPr>
        <w:t xml:space="preserve">Entidade </w:t>
      </w:r>
      <w:commentRangeStart w:id="3"/>
      <w:r w:rsidR="00380241">
        <w:rPr>
          <w:b/>
          <w:bCs/>
          <w:lang w:val="pt-BR"/>
        </w:rPr>
        <w:t>R</w:t>
      </w:r>
      <w:r>
        <w:rPr>
          <w:b/>
          <w:bCs/>
          <w:lang w:val="pt-BR"/>
        </w:rPr>
        <w:t>elacional</w:t>
      </w:r>
      <w:bookmarkEnd w:id="2"/>
      <w:commentRangeEnd w:id="3"/>
      <w:r w:rsidR="00BA6003">
        <w:rPr>
          <w:rStyle w:val="Refdecomentrio"/>
        </w:rPr>
        <w:commentReference w:id="3"/>
      </w:r>
    </w:p>
    <w:p w14:paraId="4FC6DC23" w14:textId="45E44A0E" w:rsidR="00380241" w:rsidRDefault="007E7C0D" w:rsidP="007E7C0D">
      <w:pPr>
        <w:rPr>
          <w:noProof/>
        </w:rPr>
      </w:pPr>
      <w:r>
        <w:rPr>
          <w:lang w:val="pt-BR"/>
        </w:rPr>
        <w:t>Primeiramente foram desenvolvidos casos de uso de alguns fluxos do sistema, utilizando o software para modelagem UML (</w:t>
      </w:r>
      <w:r w:rsidRPr="005A217C">
        <w:rPr>
          <w:lang w:val="pt-BR"/>
        </w:rPr>
        <w:t>Linguagem de Modelagem Unificada</w:t>
      </w:r>
      <w:r>
        <w:rPr>
          <w:lang w:val="pt-BR"/>
        </w:rPr>
        <w:t xml:space="preserve">) </w:t>
      </w:r>
      <w:r w:rsidRPr="005A217C">
        <w:rPr>
          <w:lang w:val="pt-BR"/>
        </w:rPr>
        <w:t>Astah-Community</w:t>
      </w:r>
      <w:r w:rsidR="00380241">
        <w:rPr>
          <w:lang w:val="pt-BR"/>
        </w:rPr>
        <w:t>, como o caso de uso</w:t>
      </w:r>
      <w:r w:rsidR="00BA6003">
        <w:rPr>
          <w:lang w:val="pt-BR"/>
        </w:rPr>
        <w:t xml:space="preserve"> </w:t>
      </w:r>
      <w:ins w:id="4" w:author="Luiz Alberto" w:date="2020-11-15T18:11:00Z">
        <w:r w:rsidR="00BA6003">
          <w:rPr>
            <w:lang w:val="pt-BR"/>
          </w:rPr>
          <w:t>Figura 2</w:t>
        </w:r>
      </w:ins>
      <w:r w:rsidR="00380241">
        <w:rPr>
          <w:lang w:val="pt-BR"/>
        </w:rPr>
        <w:t>:</w:t>
      </w:r>
      <w:r w:rsidR="00380241" w:rsidRPr="00380241">
        <w:rPr>
          <w:noProof/>
          <w:lang w:val="pt-BR"/>
        </w:rPr>
        <w:t xml:space="preserve"> </w:t>
      </w:r>
    </w:p>
    <w:p w14:paraId="6762B087" w14:textId="4FD05BF8" w:rsidR="00380241" w:rsidRDefault="00380241" w:rsidP="00380241">
      <w:pPr>
        <w:jc w:val="center"/>
        <w:rPr>
          <w:noProof/>
          <w:lang w:val="pt-BR"/>
        </w:rPr>
      </w:pPr>
      <w:r>
        <w:rPr>
          <w:noProof/>
        </w:rPr>
        <w:drawing>
          <wp:inline distT="0" distB="0" distL="0" distR="0" wp14:anchorId="07651C61" wp14:editId="2F1CA26B">
            <wp:extent cx="3897756" cy="402653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4233" cy="4033226"/>
                    </a:xfrm>
                    <a:prstGeom prst="rect">
                      <a:avLst/>
                    </a:prstGeom>
                  </pic:spPr>
                </pic:pic>
              </a:graphicData>
            </a:graphic>
          </wp:inline>
        </w:drawing>
      </w:r>
    </w:p>
    <w:p w14:paraId="00B77E9D" w14:textId="4F65E2A9" w:rsidR="00380241" w:rsidRPr="00A579C0" w:rsidRDefault="00A579C0" w:rsidP="00A579C0">
      <w:pPr>
        <w:pStyle w:val="SBC-caption"/>
        <w:ind w:left="0" w:right="0"/>
        <w:rPr>
          <w:rFonts w:cs="Helvetica"/>
          <w:sz w:val="32"/>
          <w:szCs w:val="32"/>
          <w:lang w:val="pt-BR"/>
        </w:rPr>
      </w:pPr>
      <w:r w:rsidRPr="004D4128">
        <w:rPr>
          <w:rFonts w:cs="Helvetica"/>
          <w:lang w:val="pt-BR"/>
        </w:rPr>
        <w:t xml:space="preserve">Figura </w:t>
      </w:r>
      <w:r w:rsidR="00694A57">
        <w:rPr>
          <w:rFonts w:cs="Helvetica"/>
          <w:lang w:val="pt-BR"/>
        </w:rPr>
        <w:t>2</w:t>
      </w:r>
      <w:r w:rsidRPr="004D4128">
        <w:rPr>
          <w:rFonts w:cs="Helvetica"/>
          <w:lang w:val="pt-BR"/>
        </w:rPr>
        <w:t xml:space="preserve">. </w:t>
      </w:r>
      <w:r>
        <w:rPr>
          <w:rFonts w:cs="Helvetica"/>
          <w:lang w:val="pt-BR"/>
        </w:rPr>
        <w:t xml:space="preserve">Caso de uso do login do usuário desenvolvido na ferramenta </w:t>
      </w:r>
      <w:r w:rsidRPr="005A217C">
        <w:rPr>
          <w:lang w:val="pt-BR"/>
        </w:rPr>
        <w:t>Astah-Community</w:t>
      </w:r>
    </w:p>
    <w:p w14:paraId="391FD3A4" w14:textId="27934BCF" w:rsidR="00380241" w:rsidRPr="00A579C0" w:rsidRDefault="007E7C0D" w:rsidP="00694A57">
      <w:pPr>
        <w:pStyle w:val="SBC-caption"/>
        <w:spacing w:before="240" w:after="0"/>
        <w:ind w:left="0" w:right="0"/>
        <w:jc w:val="both"/>
        <w:rPr>
          <w:rFonts w:ascii="Times" w:hAnsi="Times" w:cs="Times"/>
          <w:b w:val="0"/>
          <w:bCs/>
          <w:sz w:val="24"/>
          <w:szCs w:val="24"/>
          <w:lang w:val="pt-BR"/>
        </w:rPr>
      </w:pPr>
      <w:r>
        <w:rPr>
          <w:rFonts w:ascii="Times" w:hAnsi="Times" w:cs="Times"/>
          <w:b w:val="0"/>
          <w:bCs/>
          <w:sz w:val="24"/>
          <w:szCs w:val="24"/>
          <w:lang w:val="pt-BR"/>
        </w:rPr>
        <w:tab/>
      </w:r>
      <w:r w:rsidR="00694A57">
        <w:rPr>
          <w:rFonts w:ascii="Times" w:hAnsi="Times" w:cs="Times"/>
          <w:b w:val="0"/>
          <w:bCs/>
          <w:sz w:val="24"/>
          <w:szCs w:val="24"/>
          <w:lang w:val="pt-BR"/>
        </w:rPr>
        <w:t>A</w:t>
      </w:r>
      <w:r w:rsidR="00A579C0" w:rsidRPr="00A579C0">
        <w:rPr>
          <w:rFonts w:ascii="Times" w:hAnsi="Times" w:cs="Times"/>
          <w:b w:val="0"/>
          <w:bCs/>
          <w:sz w:val="24"/>
          <w:szCs w:val="24"/>
          <w:lang w:val="pt-BR"/>
        </w:rPr>
        <w:t xml:space="preserve"> </w:t>
      </w:r>
      <w:r w:rsidR="00A579C0" w:rsidRPr="00E05B4F">
        <w:rPr>
          <w:rFonts w:ascii="Times" w:hAnsi="Times" w:cs="Times"/>
          <w:sz w:val="24"/>
          <w:szCs w:val="24"/>
          <w:lang w:val="pt-BR"/>
        </w:rPr>
        <w:t>Figura</w:t>
      </w:r>
      <w:r w:rsidR="00A579C0" w:rsidRPr="00A579C0">
        <w:rPr>
          <w:rFonts w:ascii="Times" w:hAnsi="Times" w:cs="Times"/>
          <w:b w:val="0"/>
          <w:bCs/>
          <w:sz w:val="24"/>
          <w:szCs w:val="24"/>
          <w:lang w:val="pt-BR"/>
        </w:rPr>
        <w:t xml:space="preserve"> </w:t>
      </w:r>
      <w:del w:id="5" w:author="Luiz Alberto" w:date="2020-11-15T18:12:00Z">
        <w:r w:rsidR="00A579C0" w:rsidRPr="00A579C0" w:rsidDel="00BA6003">
          <w:rPr>
            <w:rFonts w:ascii="Times" w:hAnsi="Times" w:cs="Times"/>
            <w:b w:val="0"/>
            <w:bCs/>
            <w:sz w:val="24"/>
            <w:szCs w:val="24"/>
            <w:lang w:val="pt-BR"/>
          </w:rPr>
          <w:delText>acima</w:delText>
        </w:r>
        <w:r w:rsidR="00694A57" w:rsidDel="00BA6003">
          <w:rPr>
            <w:rFonts w:ascii="Times" w:hAnsi="Times" w:cs="Times"/>
            <w:b w:val="0"/>
            <w:bCs/>
            <w:sz w:val="24"/>
            <w:szCs w:val="24"/>
            <w:lang w:val="pt-BR"/>
          </w:rPr>
          <w:delText xml:space="preserve"> </w:delText>
        </w:r>
      </w:del>
      <w:ins w:id="6" w:author="Luiz Alberto" w:date="2020-11-15T18:12:00Z">
        <w:r w:rsidR="00BA6003">
          <w:rPr>
            <w:rFonts w:ascii="Times" w:hAnsi="Times" w:cs="Times"/>
            <w:b w:val="0"/>
            <w:bCs/>
            <w:sz w:val="24"/>
            <w:szCs w:val="24"/>
            <w:lang w:val="pt-BR"/>
          </w:rPr>
          <w:t>2</w:t>
        </w:r>
        <w:r w:rsidR="00BA6003">
          <w:rPr>
            <w:rFonts w:ascii="Times" w:hAnsi="Times" w:cs="Times"/>
            <w:b w:val="0"/>
            <w:bCs/>
            <w:sz w:val="24"/>
            <w:szCs w:val="24"/>
            <w:lang w:val="pt-BR"/>
          </w:rPr>
          <w:t xml:space="preserve"> </w:t>
        </w:r>
      </w:ins>
      <w:r w:rsidR="00A579C0" w:rsidRPr="00A579C0">
        <w:rPr>
          <w:rFonts w:ascii="Times" w:hAnsi="Times" w:cs="Times"/>
          <w:b w:val="0"/>
          <w:bCs/>
          <w:sz w:val="24"/>
          <w:szCs w:val="24"/>
          <w:lang w:val="pt-BR"/>
        </w:rPr>
        <w:t>descreve todo o processo de </w:t>
      </w:r>
      <w:r w:rsidR="00A579C0" w:rsidRPr="00A579C0">
        <w:rPr>
          <w:rFonts w:ascii="Times" w:hAnsi="Times" w:cs="Times"/>
          <w:b w:val="0"/>
          <w:bCs/>
          <w:i/>
          <w:iCs/>
          <w:sz w:val="24"/>
          <w:szCs w:val="24"/>
          <w:lang w:val="pt-BR"/>
        </w:rPr>
        <w:t>login</w:t>
      </w:r>
      <w:r w:rsidR="00A579C0" w:rsidRPr="00A579C0">
        <w:rPr>
          <w:rFonts w:ascii="Times" w:hAnsi="Times" w:cs="Times"/>
          <w:b w:val="0"/>
          <w:bCs/>
          <w:sz w:val="24"/>
          <w:szCs w:val="24"/>
          <w:lang w:val="pt-BR"/>
        </w:rPr>
        <w:t> no sistema, para os usuários do tipo garçom, atendente e gerente, ambos estão efetuando a autenticação a partir de um microsserviço, como pré-condição devem ter uma conta no sistema, após isso informar o </w:t>
      </w:r>
      <w:r w:rsidR="00A579C0" w:rsidRPr="00E05B4F">
        <w:rPr>
          <w:rFonts w:ascii="Times" w:hAnsi="Times" w:cs="Times"/>
          <w:b w:val="0"/>
          <w:bCs/>
          <w:i/>
          <w:iCs/>
          <w:sz w:val="24"/>
          <w:szCs w:val="24"/>
          <w:lang w:val="pt-BR"/>
        </w:rPr>
        <w:t>login</w:t>
      </w:r>
      <w:r w:rsidR="00A579C0" w:rsidRPr="00A579C0">
        <w:rPr>
          <w:rFonts w:ascii="Times" w:hAnsi="Times" w:cs="Times"/>
          <w:b w:val="0"/>
          <w:bCs/>
          <w:sz w:val="24"/>
          <w:szCs w:val="24"/>
          <w:lang w:val="pt-BR"/>
        </w:rPr>
        <w:t> e senha corretos</w:t>
      </w:r>
      <w:r w:rsidR="00E05B4F">
        <w:rPr>
          <w:rFonts w:ascii="Times" w:hAnsi="Times" w:cs="Times"/>
          <w:b w:val="0"/>
          <w:bCs/>
          <w:sz w:val="24"/>
          <w:szCs w:val="24"/>
          <w:lang w:val="pt-BR"/>
        </w:rPr>
        <w:t xml:space="preserve"> para concluir a autenticação</w:t>
      </w:r>
      <w:r w:rsidR="00A579C0" w:rsidRPr="00A579C0">
        <w:rPr>
          <w:rFonts w:ascii="Times" w:hAnsi="Times" w:cs="Times"/>
          <w:b w:val="0"/>
          <w:bCs/>
          <w:sz w:val="24"/>
          <w:szCs w:val="24"/>
          <w:lang w:val="pt-BR"/>
        </w:rPr>
        <w:t xml:space="preserve">, </w:t>
      </w:r>
      <w:r w:rsidR="00E05B4F">
        <w:rPr>
          <w:rFonts w:ascii="Times" w:hAnsi="Times" w:cs="Times"/>
          <w:b w:val="0"/>
          <w:bCs/>
          <w:sz w:val="24"/>
          <w:szCs w:val="24"/>
          <w:lang w:val="pt-BR"/>
        </w:rPr>
        <w:t xml:space="preserve">em seguida </w:t>
      </w:r>
      <w:r w:rsidR="00A579C0" w:rsidRPr="00A579C0">
        <w:rPr>
          <w:rFonts w:ascii="Times" w:hAnsi="Times" w:cs="Times"/>
          <w:b w:val="0"/>
          <w:bCs/>
          <w:sz w:val="24"/>
          <w:szCs w:val="24"/>
          <w:lang w:val="pt-BR"/>
        </w:rPr>
        <w:t>vão se conectar a tela de front-end, onde vão ter suas respectivas funcionalidades disponíveis, dependendo do seu cargo na empresa.</w:t>
      </w:r>
    </w:p>
    <w:p w14:paraId="68DD4776" w14:textId="04B6E850" w:rsidR="007E7C0D" w:rsidRDefault="00380241" w:rsidP="007E7C0D">
      <w:pPr>
        <w:pStyle w:val="SBC-caption"/>
        <w:spacing w:after="0"/>
        <w:ind w:left="0" w:right="0"/>
        <w:jc w:val="both"/>
        <w:rPr>
          <w:rFonts w:ascii="Times" w:hAnsi="Times" w:cs="Times"/>
          <w:b w:val="0"/>
          <w:bCs/>
          <w:sz w:val="24"/>
          <w:szCs w:val="24"/>
          <w:lang w:val="pt-BR"/>
        </w:rPr>
      </w:pPr>
      <w:r>
        <w:rPr>
          <w:rFonts w:ascii="Times" w:hAnsi="Times" w:cs="Times"/>
          <w:b w:val="0"/>
          <w:bCs/>
          <w:sz w:val="24"/>
          <w:szCs w:val="24"/>
          <w:lang w:val="pt-BR"/>
        </w:rPr>
        <w:tab/>
      </w:r>
      <w:r w:rsidR="003D0A06" w:rsidRPr="003D0A06">
        <w:rPr>
          <w:rFonts w:ascii="Times" w:hAnsi="Times" w:cs="Times"/>
          <w:b w:val="0"/>
          <w:bCs/>
          <w:sz w:val="24"/>
          <w:szCs w:val="24"/>
          <w:lang w:val="pt-BR"/>
        </w:rPr>
        <w:t>Após todos os casos de uso terem sido escritos e com uma visão aprofundada de como será o sistema, um</w:t>
      </w:r>
      <w:r w:rsidR="003D0A06">
        <w:rPr>
          <w:rFonts w:ascii="Times" w:hAnsi="Times" w:cs="Times"/>
          <w:b w:val="0"/>
          <w:bCs/>
          <w:sz w:val="24"/>
          <w:szCs w:val="24"/>
          <w:lang w:val="pt-BR"/>
        </w:rPr>
        <w:t xml:space="preserve"> </w:t>
      </w:r>
      <w:r w:rsidR="003D0A06" w:rsidRPr="003D0A06">
        <w:rPr>
          <w:rFonts w:ascii="Times" w:hAnsi="Times" w:cs="Times"/>
          <w:b w:val="0"/>
          <w:bCs/>
          <w:sz w:val="24"/>
          <w:szCs w:val="24"/>
          <w:lang w:val="pt-BR"/>
        </w:rPr>
        <w:t xml:space="preserve">diagrama de Entidade </w:t>
      </w:r>
      <w:r w:rsidR="003D0A06">
        <w:rPr>
          <w:rFonts w:ascii="Times" w:hAnsi="Times" w:cs="Times"/>
          <w:b w:val="0"/>
          <w:bCs/>
          <w:sz w:val="24"/>
          <w:szCs w:val="24"/>
          <w:lang w:val="pt-BR"/>
        </w:rPr>
        <w:t xml:space="preserve">e </w:t>
      </w:r>
      <w:r w:rsidR="003D0A06" w:rsidRPr="003D0A06">
        <w:rPr>
          <w:rFonts w:ascii="Times" w:hAnsi="Times" w:cs="Times"/>
          <w:b w:val="0"/>
          <w:bCs/>
          <w:sz w:val="24"/>
          <w:szCs w:val="24"/>
          <w:lang w:val="pt-BR"/>
        </w:rPr>
        <w:t xml:space="preserve">Relacionamento (Figura </w:t>
      </w:r>
      <w:del w:id="7" w:author="Luiz Alberto" w:date="2020-11-15T18:12:00Z">
        <w:r w:rsidR="003D0A06" w:rsidRPr="003D0A06" w:rsidDel="00BA6003">
          <w:rPr>
            <w:rFonts w:ascii="Times" w:hAnsi="Times" w:cs="Times"/>
            <w:b w:val="0"/>
            <w:bCs/>
            <w:sz w:val="24"/>
            <w:szCs w:val="24"/>
            <w:lang w:val="pt-BR"/>
          </w:rPr>
          <w:delText>2</w:delText>
        </w:r>
      </w:del>
      <w:ins w:id="8" w:author="Luiz Alberto" w:date="2020-11-15T18:12:00Z">
        <w:r w:rsidR="00BA6003">
          <w:rPr>
            <w:rFonts w:ascii="Times" w:hAnsi="Times" w:cs="Times"/>
            <w:b w:val="0"/>
            <w:bCs/>
            <w:sz w:val="24"/>
            <w:szCs w:val="24"/>
            <w:lang w:val="pt-BR"/>
          </w:rPr>
          <w:t>3</w:t>
        </w:r>
      </w:ins>
      <w:r w:rsidR="003D0A06" w:rsidRPr="003D0A06">
        <w:rPr>
          <w:rFonts w:ascii="Times" w:hAnsi="Times" w:cs="Times"/>
          <w:b w:val="0"/>
          <w:bCs/>
          <w:sz w:val="24"/>
          <w:szCs w:val="24"/>
          <w:lang w:val="pt-BR"/>
        </w:rPr>
        <w:t>) foi construído para se obter uma visão dos dados necessários para o sistema.</w:t>
      </w:r>
    </w:p>
    <w:p w14:paraId="0C0B6AF0" w14:textId="70E4A2CF" w:rsidR="007E7C0D" w:rsidRDefault="007E7C0D" w:rsidP="007E7C0D">
      <w:pPr>
        <w:pStyle w:val="SBC-caption"/>
        <w:spacing w:after="0"/>
        <w:ind w:left="0" w:firstLine="1"/>
        <w:rPr>
          <w:rFonts w:ascii="Times" w:hAnsi="Times" w:cs="Times"/>
          <w:b w:val="0"/>
          <w:bCs/>
          <w:sz w:val="24"/>
          <w:szCs w:val="24"/>
          <w:lang w:val="pt-BR"/>
        </w:rPr>
      </w:pPr>
      <w:r>
        <w:rPr>
          <w:rFonts w:ascii="Times" w:hAnsi="Times" w:cs="Times"/>
          <w:b w:val="0"/>
          <w:bCs/>
          <w:noProof/>
          <w:sz w:val="24"/>
          <w:szCs w:val="24"/>
          <w:lang w:val="pt-BR"/>
        </w:rPr>
        <w:lastRenderedPageBreak/>
        <w:drawing>
          <wp:inline distT="0" distB="0" distL="0" distR="0" wp14:anchorId="396AEB37" wp14:editId="2A82A445">
            <wp:extent cx="4468495" cy="38163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8495" cy="3816350"/>
                    </a:xfrm>
                    <a:prstGeom prst="rect">
                      <a:avLst/>
                    </a:prstGeom>
                    <a:noFill/>
                    <a:ln>
                      <a:noFill/>
                    </a:ln>
                  </pic:spPr>
                </pic:pic>
              </a:graphicData>
            </a:graphic>
          </wp:inline>
        </w:drawing>
      </w:r>
    </w:p>
    <w:p w14:paraId="2D123056" w14:textId="45482796" w:rsidR="007E7C0D" w:rsidRPr="004D4128" w:rsidRDefault="007E7C0D" w:rsidP="007E7C0D">
      <w:pPr>
        <w:pStyle w:val="SBC-caption"/>
        <w:ind w:left="0" w:right="0"/>
        <w:rPr>
          <w:rFonts w:cs="Helvetica"/>
          <w:sz w:val="32"/>
          <w:szCs w:val="32"/>
          <w:lang w:val="pt-BR"/>
        </w:rPr>
      </w:pPr>
      <w:r w:rsidRPr="004D4128">
        <w:rPr>
          <w:rFonts w:cs="Helvetica"/>
          <w:lang w:val="pt-BR"/>
        </w:rPr>
        <w:t xml:space="preserve">Figura </w:t>
      </w:r>
      <w:r w:rsidR="00A579C0">
        <w:rPr>
          <w:rFonts w:cs="Helvetica"/>
          <w:lang w:val="pt-BR"/>
        </w:rPr>
        <w:t>3</w:t>
      </w:r>
      <w:r w:rsidRPr="004D4128">
        <w:rPr>
          <w:rFonts w:cs="Helvetica"/>
          <w:lang w:val="pt-BR"/>
        </w:rPr>
        <w:t>. Diagrama de entidade relacional</w:t>
      </w:r>
      <w:r w:rsidR="00380241">
        <w:rPr>
          <w:rFonts w:cs="Helvetica"/>
          <w:lang w:val="pt-BR"/>
        </w:rPr>
        <w:t xml:space="preserve"> desenvolvido na ferramenta M</w:t>
      </w:r>
      <w:r w:rsidR="00A579C0">
        <w:rPr>
          <w:rFonts w:cs="Helvetica"/>
          <w:lang w:val="pt-BR"/>
        </w:rPr>
        <w:t>y</w:t>
      </w:r>
      <w:r w:rsidR="00380241">
        <w:rPr>
          <w:rFonts w:cs="Helvetica"/>
          <w:lang w:val="pt-BR"/>
        </w:rPr>
        <w:t>SQL Workbench.</w:t>
      </w:r>
    </w:p>
    <w:p w14:paraId="5B2C6491" w14:textId="62FA008A" w:rsidR="007E7C0D" w:rsidRDefault="003D0A06" w:rsidP="007E7C0D">
      <w:pPr>
        <w:pStyle w:val="SBC-heading1"/>
        <w:rPr>
          <w:lang w:val="pt-BR"/>
        </w:rPr>
      </w:pPr>
      <w:r>
        <w:rPr>
          <w:lang w:val="pt-BR"/>
        </w:rPr>
        <w:t>4</w:t>
      </w:r>
      <w:r w:rsidR="007E7C0D" w:rsidRPr="005818F9">
        <w:rPr>
          <w:lang w:val="pt-BR"/>
        </w:rPr>
        <w:t xml:space="preserve">. </w:t>
      </w:r>
      <w:r>
        <w:rPr>
          <w:lang w:val="pt-BR"/>
        </w:rPr>
        <w:t>Implementação do Sistema com Microsserviços</w:t>
      </w:r>
    </w:p>
    <w:p w14:paraId="511AF4CD" w14:textId="2911B169" w:rsidR="007E7C0D" w:rsidRPr="00063556" w:rsidRDefault="007E7C0D" w:rsidP="007E7C0D">
      <w:pPr>
        <w:pStyle w:val="SBC-heading1"/>
        <w:spacing w:before="120"/>
        <w:jc w:val="both"/>
        <w:rPr>
          <w:noProof/>
          <w:lang w:val="pt-BR"/>
        </w:rPr>
      </w:pPr>
      <w:r>
        <w:rPr>
          <w:b w:val="0"/>
          <w:bCs/>
          <w:sz w:val="24"/>
          <w:szCs w:val="18"/>
          <w:lang w:val="pt-BR"/>
        </w:rPr>
        <w:t>Inicialmente</w:t>
      </w:r>
      <w:r w:rsidRPr="00063556">
        <w:rPr>
          <w:b w:val="0"/>
          <w:bCs/>
          <w:sz w:val="24"/>
          <w:szCs w:val="18"/>
          <w:lang w:val="pt-BR"/>
        </w:rPr>
        <w:t xml:space="preserve"> foi cria</w:t>
      </w:r>
      <w:r>
        <w:rPr>
          <w:b w:val="0"/>
          <w:bCs/>
          <w:sz w:val="24"/>
          <w:szCs w:val="18"/>
          <w:lang w:val="pt-BR"/>
        </w:rPr>
        <w:t>do</w:t>
      </w:r>
      <w:r w:rsidRPr="00063556">
        <w:rPr>
          <w:b w:val="0"/>
          <w:bCs/>
          <w:sz w:val="24"/>
          <w:szCs w:val="18"/>
          <w:lang w:val="pt-BR"/>
        </w:rPr>
        <w:t xml:space="preserve"> uma </w:t>
      </w:r>
      <w:r>
        <w:rPr>
          <w:b w:val="0"/>
          <w:bCs/>
          <w:sz w:val="24"/>
          <w:szCs w:val="18"/>
          <w:lang w:val="pt-BR"/>
        </w:rPr>
        <w:t>“</w:t>
      </w:r>
      <w:r w:rsidRPr="00063556">
        <w:rPr>
          <w:b w:val="0"/>
          <w:bCs/>
          <w:sz w:val="24"/>
          <w:szCs w:val="18"/>
          <w:lang w:val="pt-BR"/>
        </w:rPr>
        <w:t>Blank Solution</w:t>
      </w:r>
      <w:r>
        <w:rPr>
          <w:b w:val="0"/>
          <w:bCs/>
          <w:sz w:val="24"/>
          <w:szCs w:val="18"/>
          <w:lang w:val="pt-BR"/>
        </w:rPr>
        <w:t>”</w:t>
      </w:r>
      <w:r w:rsidRPr="00063556">
        <w:rPr>
          <w:b w:val="0"/>
          <w:bCs/>
          <w:sz w:val="24"/>
          <w:szCs w:val="18"/>
          <w:lang w:val="pt-BR"/>
        </w:rPr>
        <w:t xml:space="preserve">, e a partir da mesma </w:t>
      </w:r>
      <w:r>
        <w:rPr>
          <w:b w:val="0"/>
          <w:bCs/>
          <w:sz w:val="24"/>
          <w:szCs w:val="18"/>
          <w:lang w:val="pt-BR"/>
        </w:rPr>
        <w:t xml:space="preserve">foram sendo </w:t>
      </w:r>
      <w:r w:rsidRPr="00063556">
        <w:rPr>
          <w:b w:val="0"/>
          <w:bCs/>
          <w:sz w:val="24"/>
          <w:szCs w:val="18"/>
          <w:lang w:val="pt-BR"/>
        </w:rPr>
        <w:t>adicionando</w:t>
      </w:r>
      <w:r>
        <w:rPr>
          <w:b w:val="0"/>
          <w:bCs/>
          <w:sz w:val="24"/>
          <w:szCs w:val="18"/>
          <w:lang w:val="pt-BR"/>
        </w:rPr>
        <w:t>s</w:t>
      </w:r>
      <w:r w:rsidRPr="00063556">
        <w:rPr>
          <w:b w:val="0"/>
          <w:bCs/>
          <w:sz w:val="24"/>
          <w:szCs w:val="18"/>
          <w:lang w:val="pt-BR"/>
        </w:rPr>
        <w:t xml:space="preserve"> os microsserviços. O primeiro a ser desenvolvido foi o serviço Usuário, foi criado um modelo do tipo ASP.NET Core Web Application com o nome de UsuarioService, a entidade</w:t>
      </w:r>
      <w:r>
        <w:rPr>
          <w:b w:val="0"/>
          <w:bCs/>
          <w:sz w:val="24"/>
          <w:szCs w:val="18"/>
          <w:lang w:val="pt-BR"/>
        </w:rPr>
        <w:t xml:space="preserve"> (representa os dados da aplicação)</w:t>
      </w:r>
      <w:r w:rsidRPr="00063556">
        <w:rPr>
          <w:b w:val="0"/>
          <w:bCs/>
          <w:sz w:val="24"/>
          <w:szCs w:val="18"/>
          <w:lang w:val="pt-BR"/>
        </w:rPr>
        <w:t> Usuario foi definida</w:t>
      </w:r>
      <w:r>
        <w:rPr>
          <w:b w:val="0"/>
          <w:bCs/>
          <w:sz w:val="24"/>
          <w:szCs w:val="18"/>
          <w:lang w:val="pt-BR"/>
        </w:rPr>
        <w:t xml:space="preserve"> seguindo a </w:t>
      </w:r>
      <w:r w:rsidRPr="00E73A58">
        <w:rPr>
          <w:sz w:val="24"/>
          <w:szCs w:val="18"/>
          <w:lang w:val="pt-BR"/>
        </w:rPr>
        <w:t xml:space="preserve">Figura </w:t>
      </w:r>
      <w:del w:id="9" w:author="Luiz Alberto" w:date="2020-11-15T18:12:00Z">
        <w:r w:rsidDel="00BA6003">
          <w:rPr>
            <w:sz w:val="24"/>
            <w:szCs w:val="18"/>
            <w:lang w:val="pt-BR"/>
          </w:rPr>
          <w:delText>2</w:delText>
        </w:r>
      </w:del>
      <w:ins w:id="10" w:author="Luiz Alberto" w:date="2020-11-15T18:12:00Z">
        <w:r w:rsidR="00BA6003">
          <w:rPr>
            <w:sz w:val="24"/>
            <w:szCs w:val="18"/>
            <w:lang w:val="pt-BR"/>
          </w:rPr>
          <w:t>4</w:t>
        </w:r>
      </w:ins>
      <w:r>
        <w:rPr>
          <w:b w:val="0"/>
          <w:bCs/>
          <w:sz w:val="24"/>
          <w:szCs w:val="18"/>
          <w:lang w:val="pt-BR"/>
        </w:rPr>
        <w:t>,</w:t>
      </w:r>
      <w:r w:rsidRPr="00063556">
        <w:rPr>
          <w:b w:val="0"/>
          <w:bCs/>
          <w:sz w:val="24"/>
          <w:szCs w:val="18"/>
          <w:lang w:val="pt-BR"/>
        </w:rPr>
        <w:t xml:space="preserve"> e o contexto do banco de </w:t>
      </w:r>
      <w:r>
        <w:rPr>
          <w:b w:val="0"/>
          <w:bCs/>
          <w:sz w:val="24"/>
          <w:szCs w:val="18"/>
          <w:lang w:val="pt-BR"/>
        </w:rPr>
        <w:t>d</w:t>
      </w:r>
      <w:r w:rsidRPr="00063556">
        <w:rPr>
          <w:b w:val="0"/>
          <w:bCs/>
          <w:sz w:val="24"/>
          <w:szCs w:val="18"/>
          <w:lang w:val="pt-BR"/>
        </w:rPr>
        <w:t>ados e estruturado com a imagem a seguir</w:t>
      </w:r>
      <w:r>
        <w:rPr>
          <w:b w:val="0"/>
          <w:bCs/>
          <w:sz w:val="24"/>
          <w:szCs w:val="18"/>
          <w:lang w:val="pt-BR"/>
        </w:rPr>
        <w:t>:</w:t>
      </w:r>
    </w:p>
    <w:p w14:paraId="122E4C6B" w14:textId="3F1ED321" w:rsidR="007E7C0D" w:rsidRDefault="007E7C0D" w:rsidP="007E7C0D">
      <w:pPr>
        <w:pStyle w:val="SBC-caption"/>
        <w:ind w:left="0" w:right="0"/>
        <w:rPr>
          <w:noProof/>
        </w:rPr>
      </w:pPr>
      <w:r w:rsidRPr="007C60F3">
        <w:rPr>
          <w:noProof/>
        </w:rPr>
        <w:drawing>
          <wp:inline distT="0" distB="0" distL="0" distR="0" wp14:anchorId="55CE6031" wp14:editId="64E1A25E">
            <wp:extent cx="2162810" cy="242506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2810" cy="2425065"/>
                    </a:xfrm>
                    <a:prstGeom prst="rect">
                      <a:avLst/>
                    </a:prstGeom>
                    <a:noFill/>
                    <a:ln>
                      <a:noFill/>
                    </a:ln>
                  </pic:spPr>
                </pic:pic>
              </a:graphicData>
            </a:graphic>
          </wp:inline>
        </w:drawing>
      </w:r>
    </w:p>
    <w:p w14:paraId="15366696" w14:textId="52C4D493" w:rsidR="007E7C0D" w:rsidRDefault="007E7C0D" w:rsidP="007E7C0D">
      <w:pPr>
        <w:pStyle w:val="SBC-caption"/>
        <w:ind w:left="0" w:right="0"/>
        <w:rPr>
          <w:rFonts w:cs="Helvetica"/>
          <w:lang w:val="pt-BR"/>
        </w:rPr>
      </w:pPr>
      <w:r w:rsidRPr="004D4128">
        <w:rPr>
          <w:rFonts w:cs="Helvetica"/>
          <w:lang w:val="pt-BR"/>
        </w:rPr>
        <w:t xml:space="preserve">Figura </w:t>
      </w:r>
      <w:r w:rsidR="00694A57">
        <w:rPr>
          <w:rFonts w:cs="Helvetica"/>
          <w:lang w:val="pt-BR"/>
        </w:rPr>
        <w:t>4</w:t>
      </w:r>
      <w:r w:rsidRPr="004D4128">
        <w:rPr>
          <w:rFonts w:cs="Helvetica"/>
          <w:lang w:val="pt-BR"/>
        </w:rPr>
        <w:t xml:space="preserve">. </w:t>
      </w:r>
      <w:commentRangeStart w:id="11"/>
      <w:r>
        <w:rPr>
          <w:rFonts w:cs="Helvetica"/>
          <w:lang w:val="pt-BR"/>
        </w:rPr>
        <w:t xml:space="preserve">Estrutura do </w:t>
      </w:r>
      <w:proofErr w:type="spellStart"/>
      <w:r>
        <w:rPr>
          <w:rFonts w:cs="Helvetica"/>
          <w:lang w:val="pt-BR"/>
        </w:rPr>
        <w:t>microsserviço</w:t>
      </w:r>
      <w:proofErr w:type="spellEnd"/>
      <w:r>
        <w:rPr>
          <w:rFonts w:cs="Helvetica"/>
          <w:lang w:val="pt-BR"/>
        </w:rPr>
        <w:t xml:space="preserve"> usuário</w:t>
      </w:r>
      <w:commentRangeEnd w:id="11"/>
      <w:r w:rsidR="00BA6003">
        <w:rPr>
          <w:rStyle w:val="Refdecomentrio"/>
          <w:rFonts w:ascii="Times" w:hAnsi="Times"/>
          <w:b w:val="0"/>
        </w:rPr>
        <w:commentReference w:id="11"/>
      </w:r>
    </w:p>
    <w:p w14:paraId="630A476E" w14:textId="77777777" w:rsidR="007E7C0D" w:rsidRDefault="007E7C0D" w:rsidP="00694A57">
      <w:pPr>
        <w:pStyle w:val="SBC-caption"/>
        <w:spacing w:before="240" w:after="0"/>
        <w:ind w:left="0" w:right="0"/>
        <w:jc w:val="both"/>
        <w:rPr>
          <w:rFonts w:ascii="Times" w:hAnsi="Times" w:cs="Times"/>
          <w:b w:val="0"/>
          <w:bCs/>
          <w:sz w:val="24"/>
          <w:szCs w:val="24"/>
          <w:lang w:val="pt-BR"/>
        </w:rPr>
      </w:pPr>
      <w:r>
        <w:rPr>
          <w:rFonts w:ascii="Times" w:hAnsi="Times" w:cs="Times"/>
          <w:b w:val="0"/>
          <w:bCs/>
          <w:sz w:val="24"/>
          <w:szCs w:val="24"/>
          <w:lang w:val="pt-BR"/>
        </w:rPr>
        <w:lastRenderedPageBreak/>
        <w:tab/>
      </w:r>
      <w:r w:rsidRPr="00E73A58">
        <w:rPr>
          <w:rFonts w:ascii="Times" w:hAnsi="Times" w:cs="Times"/>
          <w:b w:val="0"/>
          <w:bCs/>
          <w:sz w:val="24"/>
          <w:szCs w:val="24"/>
          <w:lang w:val="pt-BR"/>
        </w:rPr>
        <w:t>Quando as entidades foram criadas, foi instalado os pacotes do EF Core</w:t>
      </w:r>
      <w:r>
        <w:rPr>
          <w:rFonts w:ascii="Times" w:hAnsi="Times" w:cs="Times"/>
          <w:b w:val="0"/>
          <w:bCs/>
          <w:sz w:val="24"/>
          <w:szCs w:val="24"/>
          <w:lang w:val="pt-BR"/>
        </w:rPr>
        <w:t xml:space="preserve"> (ORM)</w:t>
      </w:r>
      <w:r w:rsidRPr="00E73A58">
        <w:rPr>
          <w:rFonts w:ascii="Times" w:hAnsi="Times" w:cs="Times"/>
          <w:b w:val="0"/>
          <w:bCs/>
          <w:sz w:val="24"/>
          <w:szCs w:val="24"/>
          <w:lang w:val="pt-BR"/>
        </w:rPr>
        <w:t>, utilizando o gerenciado de pacotes do NuGet e a </w:t>
      </w:r>
      <w:r w:rsidRPr="00E73A58">
        <w:rPr>
          <w:rFonts w:ascii="Times" w:hAnsi="Times" w:cs="Times"/>
          <w:b w:val="0"/>
          <w:bCs/>
          <w:i/>
          <w:iCs/>
          <w:sz w:val="24"/>
          <w:szCs w:val="24"/>
          <w:lang w:val="pt-BR"/>
        </w:rPr>
        <w:t>migration</w:t>
      </w:r>
      <w:r w:rsidRPr="00E73A58">
        <w:rPr>
          <w:rFonts w:ascii="Times" w:hAnsi="Times" w:cs="Times"/>
          <w:b w:val="0"/>
          <w:bCs/>
          <w:sz w:val="24"/>
          <w:szCs w:val="24"/>
          <w:lang w:val="pt-BR"/>
        </w:rPr>
        <w:t> inicial foi criad</w:t>
      </w:r>
      <w:r>
        <w:rPr>
          <w:rFonts w:ascii="Times" w:hAnsi="Times" w:cs="Times"/>
          <w:b w:val="0"/>
          <w:bCs/>
          <w:sz w:val="24"/>
          <w:szCs w:val="24"/>
          <w:lang w:val="pt-BR"/>
        </w:rPr>
        <w:t>a</w:t>
      </w:r>
      <w:r w:rsidRPr="00E73A58">
        <w:rPr>
          <w:rFonts w:ascii="Times" w:hAnsi="Times" w:cs="Times"/>
          <w:b w:val="0"/>
          <w:bCs/>
          <w:sz w:val="24"/>
          <w:szCs w:val="24"/>
          <w:lang w:val="pt-BR"/>
        </w:rPr>
        <w:t xml:space="preserve">, gerando </w:t>
      </w:r>
      <w:r>
        <w:rPr>
          <w:rFonts w:ascii="Times" w:hAnsi="Times" w:cs="Times"/>
          <w:b w:val="0"/>
          <w:bCs/>
          <w:sz w:val="24"/>
          <w:szCs w:val="24"/>
          <w:lang w:val="pt-BR"/>
        </w:rPr>
        <w:t>o banco de dados e as</w:t>
      </w:r>
      <w:r w:rsidRPr="00E73A58">
        <w:rPr>
          <w:rFonts w:ascii="Times" w:hAnsi="Times" w:cs="Times"/>
          <w:b w:val="0"/>
          <w:bCs/>
          <w:sz w:val="24"/>
          <w:szCs w:val="24"/>
          <w:lang w:val="pt-BR"/>
        </w:rPr>
        <w:t xml:space="preserve"> tabelas </w:t>
      </w:r>
      <w:r>
        <w:rPr>
          <w:rFonts w:ascii="Times" w:hAnsi="Times" w:cs="Times"/>
          <w:b w:val="0"/>
          <w:bCs/>
          <w:sz w:val="24"/>
          <w:szCs w:val="24"/>
          <w:lang w:val="pt-BR"/>
        </w:rPr>
        <w:t>“u</w:t>
      </w:r>
      <w:r w:rsidRPr="00E73A58">
        <w:rPr>
          <w:rFonts w:ascii="Times" w:hAnsi="Times" w:cs="Times"/>
          <w:b w:val="0"/>
          <w:bCs/>
          <w:sz w:val="24"/>
          <w:szCs w:val="24"/>
          <w:lang w:val="pt-BR"/>
        </w:rPr>
        <w:t>su</w:t>
      </w:r>
      <w:r>
        <w:rPr>
          <w:rFonts w:ascii="Times" w:hAnsi="Times" w:cs="Times"/>
          <w:b w:val="0"/>
          <w:bCs/>
          <w:sz w:val="24"/>
          <w:szCs w:val="24"/>
          <w:lang w:val="pt-BR"/>
        </w:rPr>
        <w:t>a</w:t>
      </w:r>
      <w:r w:rsidRPr="00E73A58">
        <w:rPr>
          <w:rFonts w:ascii="Times" w:hAnsi="Times" w:cs="Times"/>
          <w:b w:val="0"/>
          <w:bCs/>
          <w:sz w:val="24"/>
          <w:szCs w:val="24"/>
          <w:lang w:val="pt-BR"/>
        </w:rPr>
        <w:t>rios</w:t>
      </w:r>
      <w:r>
        <w:rPr>
          <w:rFonts w:ascii="Times" w:hAnsi="Times" w:cs="Times"/>
          <w:b w:val="0"/>
          <w:bCs/>
          <w:sz w:val="24"/>
          <w:szCs w:val="24"/>
          <w:lang w:val="pt-BR"/>
        </w:rPr>
        <w:t>”</w:t>
      </w:r>
      <w:r w:rsidRPr="00E73A58">
        <w:rPr>
          <w:rFonts w:ascii="Times" w:hAnsi="Times" w:cs="Times"/>
          <w:b w:val="0"/>
          <w:bCs/>
          <w:sz w:val="24"/>
          <w:szCs w:val="24"/>
          <w:lang w:val="pt-BR"/>
        </w:rPr>
        <w:t xml:space="preserve"> e </w:t>
      </w:r>
      <w:r>
        <w:rPr>
          <w:rFonts w:ascii="Times" w:hAnsi="Times" w:cs="Times"/>
          <w:b w:val="0"/>
          <w:bCs/>
          <w:sz w:val="24"/>
          <w:szCs w:val="24"/>
          <w:lang w:val="pt-BR"/>
        </w:rPr>
        <w:t>“r</w:t>
      </w:r>
      <w:r w:rsidRPr="00E73A58">
        <w:rPr>
          <w:rFonts w:ascii="Times" w:hAnsi="Times" w:cs="Times"/>
          <w:b w:val="0"/>
          <w:bCs/>
          <w:sz w:val="24"/>
          <w:szCs w:val="24"/>
          <w:lang w:val="pt-BR"/>
        </w:rPr>
        <w:t>oles</w:t>
      </w:r>
      <w:r>
        <w:rPr>
          <w:rFonts w:ascii="Times" w:hAnsi="Times" w:cs="Times"/>
          <w:b w:val="0"/>
          <w:bCs/>
          <w:sz w:val="24"/>
          <w:szCs w:val="24"/>
          <w:lang w:val="pt-BR"/>
        </w:rPr>
        <w:t>”, com um usuário administrador e as roles (do tipo administrador, gerente, atendente e garçom) pré-cadastradas, configurações definidas no arquivo de contexto do banco de dados da aplicação.</w:t>
      </w:r>
    </w:p>
    <w:p w14:paraId="1C6336FB" w14:textId="77777777" w:rsidR="007E7C0D" w:rsidRDefault="007E7C0D" w:rsidP="007E7C0D">
      <w:pPr>
        <w:pStyle w:val="SBC-caption"/>
        <w:spacing w:after="0"/>
        <w:ind w:left="0" w:right="0"/>
        <w:jc w:val="both"/>
        <w:rPr>
          <w:rFonts w:ascii="Times" w:hAnsi="Times" w:cs="Times"/>
          <w:b w:val="0"/>
          <w:bCs/>
          <w:sz w:val="24"/>
          <w:szCs w:val="24"/>
          <w:lang w:val="pt-BR"/>
        </w:rPr>
      </w:pPr>
      <w:r>
        <w:rPr>
          <w:rFonts w:ascii="Times" w:hAnsi="Times" w:cs="Times"/>
          <w:b w:val="0"/>
          <w:bCs/>
          <w:sz w:val="24"/>
          <w:szCs w:val="24"/>
          <w:lang w:val="pt-BR"/>
        </w:rPr>
        <w:tab/>
        <w:t xml:space="preserve">Com a estrutura do banco de dados pronta, foi simplesmente necessário criar o </w:t>
      </w:r>
      <w:r w:rsidRPr="00430FA9">
        <w:rPr>
          <w:rFonts w:ascii="Times" w:hAnsi="Times" w:cs="Times"/>
          <w:b w:val="0"/>
          <w:bCs/>
          <w:i/>
          <w:iCs/>
          <w:sz w:val="24"/>
          <w:szCs w:val="24"/>
          <w:lang w:val="pt-BR"/>
        </w:rPr>
        <w:t>controller</w:t>
      </w:r>
      <w:r>
        <w:rPr>
          <w:rFonts w:ascii="Times" w:hAnsi="Times" w:cs="Times"/>
          <w:b w:val="0"/>
          <w:bCs/>
          <w:i/>
          <w:iCs/>
          <w:sz w:val="24"/>
          <w:szCs w:val="24"/>
          <w:lang w:val="pt-BR"/>
        </w:rPr>
        <w:t xml:space="preserve"> </w:t>
      </w:r>
      <w:r>
        <w:rPr>
          <w:rFonts w:ascii="Times" w:hAnsi="Times" w:cs="Times"/>
          <w:b w:val="0"/>
          <w:bCs/>
          <w:sz w:val="24"/>
          <w:szCs w:val="24"/>
          <w:lang w:val="pt-BR"/>
        </w:rPr>
        <w:t xml:space="preserve">(define as rodas da </w:t>
      </w:r>
      <w:r w:rsidRPr="00430FA9">
        <w:rPr>
          <w:rFonts w:ascii="Times" w:hAnsi="Times" w:cs="Times"/>
          <w:b w:val="0"/>
          <w:bCs/>
          <w:i/>
          <w:iCs/>
          <w:sz w:val="24"/>
          <w:szCs w:val="24"/>
          <w:lang w:val="pt-BR"/>
        </w:rPr>
        <w:t xml:space="preserve">web </w:t>
      </w:r>
      <w:r w:rsidRPr="00430FA9">
        <w:rPr>
          <w:rFonts w:ascii="Times" w:hAnsi="Times" w:cs="Times"/>
          <w:b w:val="0"/>
          <w:bCs/>
          <w:sz w:val="24"/>
          <w:szCs w:val="24"/>
          <w:lang w:val="pt-BR"/>
        </w:rPr>
        <w:t>API</w:t>
      </w:r>
      <w:r>
        <w:rPr>
          <w:rFonts w:ascii="Times" w:hAnsi="Times" w:cs="Times"/>
          <w:b w:val="0"/>
          <w:bCs/>
          <w:sz w:val="24"/>
          <w:szCs w:val="24"/>
          <w:lang w:val="pt-BR"/>
        </w:rPr>
        <w:t>) do Usuário, e já foi possível testar o CRUD do mesmo, para o teste foi utilizado a ferramenta Postman, que oferece um ambiente para execução e documentação de testes em APIs e suas requisições.</w:t>
      </w:r>
    </w:p>
    <w:p w14:paraId="254103DE" w14:textId="08C03CA0" w:rsidR="007E7C0D" w:rsidRPr="00513929" w:rsidRDefault="003D0A06" w:rsidP="007E7C0D">
      <w:pPr>
        <w:spacing w:before="240"/>
        <w:rPr>
          <w:b/>
          <w:bCs/>
          <w:lang w:val="pt-BR"/>
        </w:rPr>
      </w:pPr>
      <w:r>
        <w:rPr>
          <w:b/>
          <w:bCs/>
          <w:lang w:val="pt-BR"/>
        </w:rPr>
        <w:t>4</w:t>
      </w:r>
      <w:r w:rsidR="007E7C0D" w:rsidRPr="008C236D">
        <w:rPr>
          <w:b/>
          <w:bCs/>
          <w:lang w:val="pt-BR"/>
        </w:rPr>
        <w:t>.</w:t>
      </w:r>
      <w:r w:rsidR="007E7C0D">
        <w:rPr>
          <w:b/>
          <w:bCs/>
          <w:lang w:val="pt-BR"/>
        </w:rPr>
        <w:t>1</w:t>
      </w:r>
      <w:r w:rsidR="007E7C0D" w:rsidRPr="008C236D">
        <w:rPr>
          <w:b/>
          <w:bCs/>
          <w:lang w:val="pt-BR"/>
        </w:rPr>
        <w:t xml:space="preserve">. </w:t>
      </w:r>
      <w:r w:rsidR="007E7C0D">
        <w:rPr>
          <w:b/>
          <w:bCs/>
          <w:lang w:val="pt-BR"/>
        </w:rPr>
        <w:t>Autenticação</w:t>
      </w:r>
      <w:r w:rsidR="007E7C0D">
        <w:rPr>
          <w:rFonts w:cs="Times"/>
          <w:b/>
          <w:bCs/>
          <w:szCs w:val="24"/>
          <w:lang w:val="pt-BR"/>
        </w:rPr>
        <w:tab/>
      </w:r>
    </w:p>
    <w:p w14:paraId="4A3E1678" w14:textId="77777777" w:rsidR="007E7C0D" w:rsidRDefault="007E7C0D" w:rsidP="007E7C0D">
      <w:pPr>
        <w:pStyle w:val="SBC-caption"/>
        <w:spacing w:after="0"/>
        <w:ind w:left="0" w:right="0"/>
        <w:jc w:val="both"/>
        <w:rPr>
          <w:rFonts w:ascii="Times" w:hAnsi="Times" w:cs="Times"/>
          <w:b w:val="0"/>
          <w:bCs/>
          <w:sz w:val="24"/>
          <w:szCs w:val="24"/>
          <w:lang w:val="pt-BR"/>
        </w:rPr>
      </w:pPr>
      <w:r>
        <w:rPr>
          <w:rFonts w:ascii="Times" w:hAnsi="Times" w:cs="Times"/>
          <w:b w:val="0"/>
          <w:bCs/>
          <w:sz w:val="24"/>
          <w:szCs w:val="24"/>
          <w:lang w:val="pt-BR"/>
        </w:rPr>
        <w:t xml:space="preserve">Em seguida foi necessário implementar a autenticação de usuários, o método escolhido e utilizado foi o Bearer, que envolve autenticação HTTP e </w:t>
      </w:r>
      <w:r w:rsidRPr="00B303F3">
        <w:rPr>
          <w:rFonts w:ascii="Times" w:hAnsi="Times" w:cs="Times"/>
          <w:b w:val="0"/>
          <w:bCs/>
          <w:i/>
          <w:iCs/>
          <w:sz w:val="24"/>
          <w:szCs w:val="24"/>
          <w:lang w:val="pt-BR"/>
        </w:rPr>
        <w:t>tokens</w:t>
      </w:r>
      <w:r>
        <w:rPr>
          <w:rFonts w:ascii="Times" w:hAnsi="Times" w:cs="Times"/>
          <w:b w:val="0"/>
          <w:bCs/>
          <w:sz w:val="24"/>
          <w:szCs w:val="24"/>
          <w:lang w:val="pt-BR"/>
        </w:rPr>
        <w:t xml:space="preserve"> de segurança, que são um “pedaço” de informação que concede acesso a algum serviço. Possuindo várias maneiras de autenticar uma requisição, a mais popular sendo autenticação por cabeçalho. </w:t>
      </w:r>
    </w:p>
    <w:p w14:paraId="4AF0C39F" w14:textId="77777777" w:rsidR="007E7C0D" w:rsidRPr="00430FA9" w:rsidRDefault="007E7C0D" w:rsidP="007E7C0D">
      <w:pPr>
        <w:pStyle w:val="SBC-caption"/>
        <w:spacing w:after="0"/>
        <w:ind w:left="0" w:right="0"/>
        <w:jc w:val="both"/>
        <w:rPr>
          <w:rFonts w:ascii="Times" w:hAnsi="Times" w:cs="Times"/>
          <w:b w:val="0"/>
          <w:bCs/>
          <w:sz w:val="24"/>
          <w:szCs w:val="24"/>
          <w:lang w:val="pt-BR"/>
        </w:rPr>
      </w:pPr>
      <w:r>
        <w:rPr>
          <w:rFonts w:ascii="Times" w:hAnsi="Times" w:cs="Times"/>
          <w:b w:val="0"/>
          <w:bCs/>
          <w:sz w:val="24"/>
          <w:szCs w:val="24"/>
          <w:lang w:val="pt-BR"/>
        </w:rPr>
        <w:tab/>
        <w:t xml:space="preserve">O JWT (JSON Web Token) é o </w:t>
      </w:r>
      <w:r w:rsidRPr="00330176">
        <w:rPr>
          <w:rFonts w:ascii="Times" w:hAnsi="Times" w:cs="Times"/>
          <w:b w:val="0"/>
          <w:bCs/>
          <w:i/>
          <w:iCs/>
          <w:sz w:val="24"/>
          <w:szCs w:val="24"/>
          <w:lang w:val="pt-BR"/>
        </w:rPr>
        <w:t>token</w:t>
      </w:r>
      <w:r>
        <w:rPr>
          <w:rFonts w:ascii="Times" w:hAnsi="Times" w:cs="Times"/>
          <w:b w:val="0"/>
          <w:bCs/>
          <w:sz w:val="24"/>
          <w:szCs w:val="24"/>
          <w:lang w:val="pt-BR"/>
        </w:rPr>
        <w:t xml:space="preserve"> que acompanha o Bearer, como não utiliza sessão (</w:t>
      </w:r>
      <w:r w:rsidRPr="00513929">
        <w:rPr>
          <w:rFonts w:ascii="Times" w:hAnsi="Times" w:cs="Times"/>
          <w:b w:val="0"/>
          <w:bCs/>
          <w:i/>
          <w:iCs/>
          <w:sz w:val="24"/>
          <w:szCs w:val="24"/>
          <w:lang w:val="pt-BR"/>
        </w:rPr>
        <w:t>stateless</w:t>
      </w:r>
      <w:r>
        <w:rPr>
          <w:rFonts w:ascii="Times" w:hAnsi="Times" w:cs="Times"/>
          <w:b w:val="0"/>
          <w:bCs/>
          <w:sz w:val="24"/>
          <w:szCs w:val="24"/>
          <w:lang w:val="pt-BR"/>
        </w:rPr>
        <w:t xml:space="preserve">) e é independente, se torna ideal para arquitetura de microsserviços. </w:t>
      </w:r>
    </w:p>
    <w:p w14:paraId="118D9649" w14:textId="7B28BA8B" w:rsidR="007E7C0D" w:rsidRDefault="003D0A06" w:rsidP="007E7C0D">
      <w:pPr>
        <w:spacing w:before="240"/>
        <w:rPr>
          <w:b/>
          <w:bCs/>
          <w:lang w:val="pt-BR"/>
        </w:rPr>
      </w:pPr>
      <w:r>
        <w:rPr>
          <w:b/>
          <w:bCs/>
          <w:lang w:val="pt-BR"/>
        </w:rPr>
        <w:t>4</w:t>
      </w:r>
      <w:r w:rsidR="007E7C0D" w:rsidRPr="008C236D">
        <w:rPr>
          <w:b/>
          <w:bCs/>
          <w:lang w:val="pt-BR"/>
        </w:rPr>
        <w:t>.</w:t>
      </w:r>
      <w:r w:rsidR="007E7C0D">
        <w:rPr>
          <w:b/>
          <w:bCs/>
          <w:lang w:val="pt-BR"/>
        </w:rPr>
        <w:t>2</w:t>
      </w:r>
      <w:r w:rsidR="007E7C0D" w:rsidRPr="008C236D">
        <w:rPr>
          <w:b/>
          <w:bCs/>
          <w:lang w:val="pt-BR"/>
        </w:rPr>
        <w:t xml:space="preserve">. </w:t>
      </w:r>
      <w:r w:rsidR="007E7C0D">
        <w:rPr>
          <w:b/>
          <w:bCs/>
          <w:lang w:val="pt-BR"/>
        </w:rPr>
        <w:t>Ocelot API Gateway</w:t>
      </w:r>
    </w:p>
    <w:p w14:paraId="7FCB3B18" w14:textId="77777777" w:rsidR="007E7C0D" w:rsidRDefault="007E7C0D" w:rsidP="007E7C0D">
      <w:pPr>
        <w:rPr>
          <w:rFonts w:cs="Times"/>
          <w:szCs w:val="24"/>
          <w:lang w:val="pt-BR"/>
        </w:rPr>
      </w:pPr>
      <w:r w:rsidRPr="00E160E4">
        <w:rPr>
          <w:rFonts w:cs="Times"/>
          <w:szCs w:val="24"/>
          <w:lang w:val="pt-BR"/>
        </w:rPr>
        <w:t xml:space="preserve">Ocelot é </w:t>
      </w:r>
      <w:r w:rsidRPr="00E160E4">
        <w:rPr>
          <w:rFonts w:cs="Times"/>
          <w:i/>
          <w:iCs/>
          <w:szCs w:val="24"/>
          <w:lang w:val="pt-BR"/>
        </w:rPr>
        <w:t>open-source</w:t>
      </w:r>
      <w:r w:rsidRPr="00E160E4">
        <w:rPr>
          <w:rFonts w:cs="Times"/>
          <w:szCs w:val="24"/>
          <w:lang w:val="pt-BR"/>
        </w:rPr>
        <w:t xml:space="preserve"> e direcionado</w:t>
      </w:r>
      <w:r>
        <w:rPr>
          <w:rFonts w:cs="Times"/>
          <w:szCs w:val="24"/>
          <w:lang w:val="pt-BR"/>
        </w:rPr>
        <w:t xml:space="preserve"> a desenvolvedores que utilizam .NET, seguem a arquitetura de microsserviços e precisam de um ponto de entrada unificado no sistema, fornece também, fácil integração com Bearer </w:t>
      </w:r>
      <w:r w:rsidRPr="00330176">
        <w:rPr>
          <w:rFonts w:cs="Times"/>
          <w:i/>
          <w:iCs/>
          <w:szCs w:val="24"/>
          <w:lang w:val="pt-BR"/>
        </w:rPr>
        <w:t>tokens</w:t>
      </w:r>
      <w:r>
        <w:rPr>
          <w:rFonts w:cs="Times"/>
          <w:szCs w:val="24"/>
          <w:lang w:val="pt-BR"/>
        </w:rPr>
        <w:t xml:space="preserve">. Basicamente Ocelot é uma coleção de </w:t>
      </w:r>
      <w:r w:rsidRPr="00055719">
        <w:rPr>
          <w:rFonts w:cs="Times"/>
          <w:i/>
          <w:iCs/>
          <w:szCs w:val="24"/>
          <w:lang w:val="pt-BR"/>
        </w:rPr>
        <w:t>middlewares</w:t>
      </w:r>
      <w:r>
        <w:rPr>
          <w:rFonts w:cs="Times"/>
          <w:szCs w:val="24"/>
          <w:lang w:val="pt-BR"/>
        </w:rPr>
        <w:t xml:space="preserve"> que “consomem” os endpoints das APIs. A utilização de um API Gateway traz algumas vantagens como, roteamento de tráfego, </w:t>
      </w:r>
      <w:r w:rsidRPr="00E160E4">
        <w:rPr>
          <w:rFonts w:cs="Times"/>
          <w:i/>
          <w:iCs/>
          <w:szCs w:val="24"/>
          <w:lang w:val="pt-BR"/>
        </w:rPr>
        <w:t>endpoints</w:t>
      </w:r>
      <w:r>
        <w:rPr>
          <w:rFonts w:cs="Times"/>
          <w:szCs w:val="24"/>
          <w:lang w:val="pt-BR"/>
        </w:rPr>
        <w:t xml:space="preserve"> unificados, autenticação, autorização, </w:t>
      </w:r>
      <w:r w:rsidRPr="00E160E4">
        <w:rPr>
          <w:rFonts w:cs="Times"/>
          <w:i/>
          <w:iCs/>
          <w:szCs w:val="24"/>
          <w:lang w:val="pt-BR"/>
        </w:rPr>
        <w:t>load balance</w:t>
      </w:r>
      <w:r>
        <w:rPr>
          <w:rFonts w:cs="Times"/>
          <w:szCs w:val="24"/>
          <w:lang w:val="pt-BR"/>
        </w:rPr>
        <w:t xml:space="preserve">, </w:t>
      </w:r>
      <w:r w:rsidRPr="00E160E4">
        <w:rPr>
          <w:rFonts w:cs="Times"/>
          <w:i/>
          <w:iCs/>
          <w:szCs w:val="24"/>
          <w:lang w:val="pt-BR"/>
        </w:rPr>
        <w:t>caching</w:t>
      </w:r>
      <w:r>
        <w:rPr>
          <w:rFonts w:cs="Times"/>
          <w:szCs w:val="24"/>
          <w:lang w:val="pt-BR"/>
        </w:rPr>
        <w:t xml:space="preserve">, </w:t>
      </w:r>
      <w:r w:rsidRPr="00E160E4">
        <w:rPr>
          <w:rFonts w:cs="Times"/>
          <w:i/>
          <w:iCs/>
          <w:szCs w:val="24"/>
          <w:lang w:val="pt-BR"/>
        </w:rPr>
        <w:t>logging</w:t>
      </w:r>
      <w:r>
        <w:rPr>
          <w:rFonts w:cs="Times"/>
          <w:szCs w:val="24"/>
          <w:lang w:val="pt-BR"/>
        </w:rPr>
        <w:t xml:space="preserve"> e a composição robusta da API.</w:t>
      </w:r>
    </w:p>
    <w:p w14:paraId="32A6F9FC" w14:textId="0A8CB614" w:rsidR="007E7C0D" w:rsidRDefault="007E7C0D" w:rsidP="007E7C0D">
      <w:pPr>
        <w:rPr>
          <w:rFonts w:cs="Times"/>
          <w:szCs w:val="24"/>
          <w:lang w:val="pt-BR"/>
        </w:rPr>
      </w:pPr>
      <w:r>
        <w:rPr>
          <w:rFonts w:cs="Times"/>
          <w:szCs w:val="24"/>
          <w:lang w:val="pt-BR"/>
        </w:rPr>
        <w:tab/>
        <w:t xml:space="preserve">Com o Ocelot adicionado à solução, utilizando o gerenciador de pacotes NuGet, e configurado seguindo a documentação. Ao rodar a solução, os serviços e a API Gateway são iniciados, foi obtido sucesso nos testes do sistema, assim os demais microsserviços foram implementados seguindo o diagrama de entidade relacional da </w:t>
      </w:r>
      <w:r w:rsidRPr="00BA1205">
        <w:rPr>
          <w:rFonts w:cs="Times"/>
          <w:b/>
          <w:bCs/>
          <w:szCs w:val="24"/>
          <w:lang w:val="pt-BR"/>
        </w:rPr>
        <w:t>Figura</w:t>
      </w:r>
      <w:del w:id="12" w:author="Luiz Alberto" w:date="2020-11-15T18:13:00Z">
        <w:r w:rsidRPr="00BA1205" w:rsidDel="00BA6003">
          <w:rPr>
            <w:rFonts w:cs="Times"/>
            <w:b/>
            <w:bCs/>
            <w:szCs w:val="24"/>
            <w:lang w:val="pt-BR"/>
          </w:rPr>
          <w:delText xml:space="preserve"> 2</w:delText>
        </w:r>
      </w:del>
      <w:ins w:id="13" w:author="Luiz Alberto" w:date="2020-11-15T18:13:00Z">
        <w:r w:rsidR="00BA6003">
          <w:rPr>
            <w:rFonts w:cs="Times"/>
            <w:b/>
            <w:bCs/>
            <w:szCs w:val="24"/>
            <w:lang w:val="pt-BR"/>
          </w:rPr>
          <w:t xml:space="preserve"> 3</w:t>
        </w:r>
      </w:ins>
      <w:r>
        <w:rPr>
          <w:rFonts w:cs="Times"/>
          <w:szCs w:val="24"/>
          <w:lang w:val="pt-BR"/>
        </w:rPr>
        <w:t xml:space="preserve">. </w:t>
      </w:r>
    </w:p>
    <w:p w14:paraId="4AD11289" w14:textId="02759DF9" w:rsidR="007E7C0D" w:rsidRDefault="003D0A06" w:rsidP="007E7C0D">
      <w:pPr>
        <w:pStyle w:val="Ttulo1"/>
        <w:rPr>
          <w:lang w:val="pt-BR"/>
        </w:rPr>
      </w:pPr>
      <w:r>
        <w:rPr>
          <w:lang w:val="pt-BR"/>
        </w:rPr>
        <w:t>5</w:t>
      </w:r>
      <w:r w:rsidR="007E7C0D" w:rsidRPr="0008685C">
        <w:rPr>
          <w:lang w:val="pt-BR"/>
        </w:rPr>
        <w:t xml:space="preserve">. </w:t>
      </w:r>
      <w:r w:rsidR="007E7C0D">
        <w:rPr>
          <w:lang w:val="pt-BR"/>
        </w:rPr>
        <w:t>Conclusão</w:t>
      </w:r>
    </w:p>
    <w:p w14:paraId="51C0F161" w14:textId="77777777" w:rsidR="007E7C0D" w:rsidRPr="00FE009E" w:rsidRDefault="007E7C0D" w:rsidP="007E7C0D">
      <w:pPr>
        <w:rPr>
          <w:lang w:val="pt-BR"/>
        </w:rPr>
      </w:pPr>
      <w:r w:rsidRPr="00FE009E">
        <w:rPr>
          <w:lang w:val="pt-BR"/>
        </w:rPr>
        <w:t xml:space="preserve">Conforme apresentado neste trabalho, para projeto e implementação do sistema, foi importante a aprendizagem da arquitetura de microsserviços, conceitos de entidade e domínio, UML, API, autenticação, comunicação entre serviços utilizando um API Gateway e por fim, um aprofundamento em ORM (Mapeamento Objeto-Relacional) este no que lhe concerne, causou grande dificuldade na implementação do </w:t>
      </w:r>
      <w:r w:rsidRPr="00D24FAB">
        <w:rPr>
          <w:i/>
          <w:iCs/>
          <w:lang w:val="pt-BR"/>
        </w:rPr>
        <w:t>back-end</w:t>
      </w:r>
      <w:r w:rsidRPr="00FE009E">
        <w:rPr>
          <w:lang w:val="pt-BR"/>
        </w:rPr>
        <w:t xml:space="preserve"> do sistema</w:t>
      </w:r>
      <w:r>
        <w:rPr>
          <w:lang w:val="pt-BR"/>
        </w:rPr>
        <w:t>,</w:t>
      </w:r>
      <w:r w:rsidRPr="00FE009E">
        <w:rPr>
          <w:lang w:val="pt-BR"/>
        </w:rPr>
        <w:t xml:space="preserve"> assim como o aprendizado de como é feita a comunicação entre serviços.</w:t>
      </w:r>
    </w:p>
    <w:p w14:paraId="71F8E762" w14:textId="77777777" w:rsidR="007E7C0D" w:rsidRPr="00FE009E" w:rsidRDefault="007E7C0D" w:rsidP="007E7C0D">
      <w:pPr>
        <w:rPr>
          <w:lang w:val="pt-BR"/>
        </w:rPr>
      </w:pPr>
      <w:r>
        <w:rPr>
          <w:lang w:val="pt-BR"/>
        </w:rPr>
        <w:tab/>
        <w:t>Foram</w:t>
      </w:r>
      <w:r w:rsidRPr="00FE009E">
        <w:rPr>
          <w:lang w:val="pt-BR"/>
        </w:rPr>
        <w:t xml:space="preserve"> observado</w:t>
      </w:r>
      <w:r>
        <w:rPr>
          <w:lang w:val="pt-BR"/>
        </w:rPr>
        <w:t>s</w:t>
      </w:r>
      <w:r w:rsidRPr="00FE009E">
        <w:rPr>
          <w:lang w:val="pt-BR"/>
        </w:rPr>
        <w:t xml:space="preserve"> resultados muito positivos em relação </w:t>
      </w:r>
      <w:r>
        <w:rPr>
          <w:lang w:val="pt-BR"/>
        </w:rPr>
        <w:t>à</w:t>
      </w:r>
      <w:r w:rsidRPr="00FE009E">
        <w:rPr>
          <w:lang w:val="pt-BR"/>
        </w:rPr>
        <w:t xml:space="preserve"> conversa com a empreendedora, sobre as questões relacionados ao seu empreendimento, </w:t>
      </w:r>
      <w:r>
        <w:rPr>
          <w:lang w:val="pt-BR"/>
        </w:rPr>
        <w:t xml:space="preserve">esclarecendo diversas </w:t>
      </w:r>
      <w:r w:rsidRPr="00FE009E">
        <w:rPr>
          <w:lang w:val="pt-BR"/>
        </w:rPr>
        <w:t>dúvidas durante o processo de projeção do sistema.</w:t>
      </w:r>
    </w:p>
    <w:p w14:paraId="74D18FF0" w14:textId="77777777" w:rsidR="007E7C0D" w:rsidRDefault="007E7C0D" w:rsidP="007E7C0D">
      <w:pPr>
        <w:rPr>
          <w:lang w:val="pt-BR"/>
        </w:rPr>
      </w:pPr>
      <w:r>
        <w:rPr>
          <w:lang w:val="pt-BR"/>
        </w:rPr>
        <w:tab/>
      </w:r>
      <w:r w:rsidRPr="00FE009E">
        <w:rPr>
          <w:lang w:val="pt-BR"/>
        </w:rPr>
        <w:t xml:space="preserve">Por se tratar de um repositório relativamente novo, o Ocelot soluciona com facilidade e simplicidade no que condiz a sua proposta, que é unificar os </w:t>
      </w:r>
      <w:r w:rsidRPr="00D24FAB">
        <w:rPr>
          <w:i/>
          <w:iCs/>
          <w:lang w:val="pt-BR"/>
        </w:rPr>
        <w:t>endpoints</w:t>
      </w:r>
      <w:r w:rsidRPr="00FE009E">
        <w:rPr>
          <w:lang w:val="pt-BR"/>
        </w:rPr>
        <w:t xml:space="preserve"> de todos os serviços de uma aplicação em um só lugar, tornando</w:t>
      </w:r>
      <w:r>
        <w:rPr>
          <w:lang w:val="pt-BR"/>
        </w:rPr>
        <w:t>-se</w:t>
      </w:r>
      <w:r w:rsidRPr="00FE009E">
        <w:rPr>
          <w:lang w:val="pt-BR"/>
        </w:rPr>
        <w:t xml:space="preserve"> cada vez mais popular.</w:t>
      </w:r>
      <w:r>
        <w:rPr>
          <w:lang w:val="pt-BR"/>
        </w:rPr>
        <w:tab/>
      </w:r>
    </w:p>
    <w:p w14:paraId="268BD569" w14:textId="77777777" w:rsidR="007E7C0D" w:rsidRPr="00AB7289" w:rsidRDefault="007E7C0D" w:rsidP="007E7C0D">
      <w:pPr>
        <w:rPr>
          <w:lang w:val="pt-BR"/>
        </w:rPr>
      </w:pPr>
      <w:r>
        <w:rPr>
          <w:lang w:val="pt-BR"/>
        </w:rPr>
        <w:lastRenderedPageBreak/>
        <w:tab/>
        <w:t xml:space="preserve">Com a finalização do </w:t>
      </w:r>
      <w:r w:rsidRPr="00D24FAB">
        <w:rPr>
          <w:i/>
          <w:iCs/>
          <w:lang w:val="pt-BR"/>
        </w:rPr>
        <w:t>back-end</w:t>
      </w:r>
      <w:r>
        <w:rPr>
          <w:lang w:val="pt-BR"/>
        </w:rPr>
        <w:t xml:space="preserve"> do sistema, pôde-se concluir que o objetivo traçado para esta primeira etapa foi alcançado, pois o sistema disponibiliza todo o necessário conforme o planejamento inicial, o que implicará no bom desenvolvimento do </w:t>
      </w:r>
      <w:r w:rsidRPr="00C07C3C">
        <w:rPr>
          <w:i/>
          <w:iCs/>
          <w:lang w:val="pt-BR"/>
        </w:rPr>
        <w:t>front-end</w:t>
      </w:r>
      <w:r>
        <w:rPr>
          <w:lang w:val="pt-BR"/>
        </w:rPr>
        <w:t xml:space="preserve"> e aplicativo para dispositivos </w:t>
      </w:r>
      <w:r w:rsidRPr="00C07C3C">
        <w:rPr>
          <w:i/>
          <w:iCs/>
          <w:lang w:val="pt-BR"/>
        </w:rPr>
        <w:t>mobiles</w:t>
      </w:r>
      <w:r>
        <w:rPr>
          <w:lang w:val="pt-BR"/>
        </w:rPr>
        <w:t>.</w:t>
      </w:r>
    </w:p>
    <w:p w14:paraId="5D86F449" w14:textId="77777777" w:rsidR="007E7C0D" w:rsidRDefault="007E7C0D" w:rsidP="007E7C0D">
      <w:pPr>
        <w:pStyle w:val="Ttulo1"/>
        <w:rPr>
          <w:lang w:val="pt-BR"/>
        </w:rPr>
      </w:pPr>
      <w:r>
        <w:rPr>
          <w:lang w:val="pt-BR"/>
        </w:rPr>
        <w:t>7</w:t>
      </w:r>
      <w:r w:rsidRPr="0008685C">
        <w:rPr>
          <w:lang w:val="pt-BR"/>
        </w:rPr>
        <w:t xml:space="preserve">. </w:t>
      </w:r>
      <w:r>
        <w:rPr>
          <w:lang w:val="pt-BR"/>
        </w:rPr>
        <w:t>Referências</w:t>
      </w:r>
    </w:p>
    <w:p w14:paraId="1D5677E0" w14:textId="77777777" w:rsidR="007E7C0D" w:rsidRDefault="007E7C0D" w:rsidP="007E7C0D">
      <w:pPr>
        <w:rPr>
          <w:lang w:val="pt-BR"/>
        </w:rPr>
      </w:pPr>
      <w:r>
        <w:rPr>
          <w:lang w:val="pt-BR"/>
        </w:rPr>
        <w:t xml:space="preserve">AMAZON. </w:t>
      </w:r>
      <w:r w:rsidRPr="00DB40EB">
        <w:rPr>
          <w:b/>
          <w:bCs/>
          <w:lang w:val="pt-BR"/>
        </w:rPr>
        <w:t>O que são microsserviços?</w:t>
      </w:r>
      <w:r>
        <w:rPr>
          <w:b/>
          <w:bCs/>
          <w:lang w:val="pt-BR"/>
        </w:rPr>
        <w:t xml:space="preserve"> </w:t>
      </w:r>
      <w:r>
        <w:rPr>
          <w:lang w:val="pt-BR"/>
        </w:rPr>
        <w:t xml:space="preserve">Disponível em: </w:t>
      </w:r>
      <w:hyperlink r:id="rId20" w:history="1">
        <w:r w:rsidRPr="00A8726E">
          <w:rPr>
            <w:rStyle w:val="Hyperlink"/>
            <w:color w:val="000000"/>
            <w:u w:val="none"/>
            <w:lang w:val="pt-BR"/>
          </w:rPr>
          <w:t>https://aws.amazon.com/pt/microservices/</w:t>
        </w:r>
      </w:hyperlink>
      <w:r>
        <w:rPr>
          <w:lang w:val="pt-BR"/>
        </w:rPr>
        <w:t xml:space="preserve"> Acesso em: 01 de Setembro 2020</w:t>
      </w:r>
    </w:p>
    <w:p w14:paraId="1941A0AC" w14:textId="77777777" w:rsidR="007E7C0D" w:rsidRDefault="007E7C0D" w:rsidP="007E7C0D">
      <w:pPr>
        <w:rPr>
          <w:lang w:val="pt-BR"/>
        </w:rPr>
      </w:pPr>
      <w:r w:rsidRPr="007A4C4A">
        <w:t xml:space="preserve">SAKHUJA, R. </w:t>
      </w:r>
      <w:r w:rsidRPr="007A4C4A">
        <w:rPr>
          <w:b/>
          <w:bCs/>
        </w:rPr>
        <w:t>5 Reasons why Microservices have become so popular in the last 2 years</w:t>
      </w:r>
      <w:r>
        <w:rPr>
          <w:b/>
          <w:bCs/>
        </w:rPr>
        <w:t xml:space="preserve">. </w:t>
      </w:r>
      <w:r w:rsidRPr="007A4C4A">
        <w:rPr>
          <w:lang w:val="pt-BR"/>
        </w:rPr>
        <w:t xml:space="preserve">Disponível em: </w:t>
      </w:r>
      <w:hyperlink r:id="rId21" w:history="1">
        <w:r w:rsidRPr="00A8726E">
          <w:rPr>
            <w:rStyle w:val="Hyperlink"/>
            <w:color w:val="000000"/>
            <w:u w:val="none"/>
            <w:lang w:val="pt-BR"/>
          </w:rPr>
          <w:t>https://www.linkedin.com/pulse/5-reasons-why-microservices-have-become-so-popular-last-sakhuja/</w:t>
        </w:r>
      </w:hyperlink>
      <w:r>
        <w:rPr>
          <w:lang w:val="pt-BR"/>
        </w:rPr>
        <w:t xml:space="preserve"> Acesso em: 02 de Setembro 2020</w:t>
      </w:r>
    </w:p>
    <w:p w14:paraId="05BDA73A" w14:textId="77777777" w:rsidR="007E7C0D" w:rsidRPr="004E4901" w:rsidRDefault="007E7C0D" w:rsidP="007E7C0D">
      <w:pPr>
        <w:rPr>
          <w:lang w:val="pt-BR"/>
        </w:rPr>
      </w:pPr>
      <w:r w:rsidRPr="007A4C4A">
        <w:t xml:space="preserve">MANDAL, S. </w:t>
      </w:r>
      <w:r w:rsidRPr="007A4C4A">
        <w:rPr>
          <w:b/>
          <w:bCs/>
        </w:rPr>
        <w:t>Microservices — Why Is It Rapidly Gaining Popularity Now?</w:t>
      </w:r>
      <w:r>
        <w:rPr>
          <w:b/>
          <w:bCs/>
        </w:rPr>
        <w:t xml:space="preserve"> </w:t>
      </w:r>
      <w:r w:rsidRPr="00D31BDE">
        <w:rPr>
          <w:lang w:val="pt-BR"/>
        </w:rPr>
        <w:t xml:space="preserve">Disponível em: </w:t>
      </w:r>
      <w:hyperlink r:id="rId22" w:history="1">
        <w:r w:rsidRPr="00A8726E">
          <w:rPr>
            <w:rStyle w:val="Hyperlink"/>
            <w:color w:val="000000"/>
            <w:u w:val="none"/>
            <w:lang w:val="pt-BR"/>
          </w:rPr>
          <w:t>https://dzone.com/articles/microservices-why-is-it-rapidly-gaining-popularity</w:t>
        </w:r>
      </w:hyperlink>
      <w:r>
        <w:rPr>
          <w:lang w:val="pt-BR"/>
        </w:rPr>
        <w:t xml:space="preserve"> Acesso em: 02 de Setembro 2020</w:t>
      </w:r>
      <w:r w:rsidRPr="00D31BDE">
        <w:rPr>
          <w:b/>
          <w:bCs/>
          <w:lang w:val="pt-BR"/>
        </w:rPr>
        <w:t xml:space="preserve"> </w:t>
      </w:r>
    </w:p>
    <w:p w14:paraId="57C50D26" w14:textId="77777777" w:rsidR="007E7C0D" w:rsidRDefault="007E7C0D" w:rsidP="007E7C0D">
      <w:pPr>
        <w:rPr>
          <w:lang w:val="pt-BR"/>
        </w:rPr>
      </w:pPr>
      <w:r>
        <w:rPr>
          <w:lang w:val="pt-BR"/>
        </w:rPr>
        <w:t xml:space="preserve">CAETANO, A. </w:t>
      </w:r>
      <w:r w:rsidRPr="004D3271">
        <w:rPr>
          <w:b/>
          <w:bCs/>
          <w:lang w:val="pt-BR"/>
        </w:rPr>
        <w:t>Por que 80% das micro e pequenas empresas desaparecem no 1º ano</w:t>
      </w:r>
      <w:r>
        <w:rPr>
          <w:b/>
          <w:bCs/>
          <w:lang w:val="pt-BR"/>
        </w:rPr>
        <w:t xml:space="preserve">. </w:t>
      </w:r>
      <w:r>
        <w:rPr>
          <w:lang w:val="pt-BR"/>
        </w:rPr>
        <w:t xml:space="preserve">Disponível em: </w:t>
      </w:r>
      <w:hyperlink r:id="rId23" w:history="1">
        <w:r w:rsidRPr="007E7C0D">
          <w:rPr>
            <w:rStyle w:val="Hyperlink"/>
            <w:color w:val="000000"/>
            <w:u w:val="none"/>
            <w:lang w:val="pt-BR"/>
          </w:rPr>
          <w:t>https://www.negociosdigitaisnapratica.com.br/micro-empresas-desaparecem-1o-ano/</w:t>
        </w:r>
      </w:hyperlink>
      <w:r w:rsidRPr="00692021">
        <w:rPr>
          <w:color w:val="000000"/>
          <w:lang w:val="pt-BR"/>
        </w:rPr>
        <w:t xml:space="preserve"> </w:t>
      </w:r>
      <w:r>
        <w:rPr>
          <w:lang w:val="pt-BR"/>
        </w:rPr>
        <w:t>Acesso em: 03 Setembro 2020</w:t>
      </w:r>
    </w:p>
    <w:p w14:paraId="3D9643AC" w14:textId="77777777" w:rsidR="007E7C0D" w:rsidRPr="00FD0E99" w:rsidRDefault="007E7C0D" w:rsidP="007E7C0D">
      <w:pPr>
        <w:rPr>
          <w:b/>
          <w:bCs/>
          <w:lang w:val="pt-BR"/>
        </w:rPr>
      </w:pPr>
      <w:r>
        <w:rPr>
          <w:lang w:val="pt-BR"/>
        </w:rPr>
        <w:t>SEBRAE.</w:t>
      </w:r>
      <w:r w:rsidRPr="00FD0E99">
        <w:rPr>
          <w:rFonts w:ascii="Arial" w:hAnsi="Arial" w:cs="Arial"/>
          <w:bCs/>
          <w:color w:val="2C3E50"/>
          <w:kern w:val="36"/>
          <w:sz w:val="60"/>
          <w:szCs w:val="60"/>
          <w:lang w:val="pt-BR"/>
        </w:rPr>
        <w:t xml:space="preserve"> </w:t>
      </w:r>
      <w:r w:rsidRPr="00FD0E99">
        <w:rPr>
          <w:b/>
          <w:bCs/>
          <w:lang w:val="pt-BR"/>
        </w:rPr>
        <w:t>Conquistar clientes e vender mais é a principal dificuldade do dono de pequenos negócio</w:t>
      </w:r>
      <w:r>
        <w:rPr>
          <w:b/>
          <w:bCs/>
          <w:lang w:val="pt-BR"/>
        </w:rPr>
        <w:t xml:space="preserve">s. </w:t>
      </w:r>
      <w:r>
        <w:rPr>
          <w:lang w:val="pt-BR"/>
        </w:rPr>
        <w:t xml:space="preserve">Disponível em: </w:t>
      </w:r>
      <w:r w:rsidRPr="008F35A4">
        <w:rPr>
          <w:lang w:val="pt-BR"/>
        </w:rPr>
        <w:t xml:space="preserve"> </w:t>
      </w:r>
      <w:hyperlink r:id="rId24" w:history="1">
        <w:r w:rsidRPr="007E7C0D">
          <w:rPr>
            <w:rStyle w:val="Hyperlink"/>
            <w:color w:val="000000"/>
            <w:u w:val="none"/>
            <w:lang w:val="pt-BR"/>
          </w:rPr>
          <w:t>http://www.agenciasebrae.com.br/sites/asn/uf/NA/conquistar-clientes-e-vender-mais-e-a-principal-dificuldade-do-dono-de-pequenos-negocios,eaa7aafb28ebd610VgnVCM1000004c00210aRCRD</w:t>
        </w:r>
      </w:hyperlink>
      <w:r>
        <w:rPr>
          <w:lang w:val="pt-BR"/>
        </w:rPr>
        <w:t xml:space="preserve"> Acesso em: 04 Setembro 2020</w:t>
      </w:r>
    </w:p>
    <w:p w14:paraId="48AEE14B" w14:textId="77777777" w:rsidR="007E7C0D" w:rsidRDefault="007E7C0D" w:rsidP="007E7C0D">
      <w:pPr>
        <w:rPr>
          <w:lang w:val="pt-BR"/>
        </w:rPr>
      </w:pPr>
      <w:r>
        <w:rPr>
          <w:lang w:val="pt-BR"/>
        </w:rPr>
        <w:t xml:space="preserve">LAZARINI, J. </w:t>
      </w:r>
      <w:r w:rsidRPr="00F33704">
        <w:rPr>
          <w:b/>
          <w:bCs/>
          <w:lang w:val="pt-BR"/>
        </w:rPr>
        <w:t>IBGE: 21% das empresas quebram após o primeiro ano em atividade</w:t>
      </w:r>
      <w:r>
        <w:rPr>
          <w:b/>
          <w:bCs/>
          <w:lang w:val="pt-BR"/>
        </w:rPr>
        <w:t xml:space="preserve">. </w:t>
      </w:r>
      <w:r>
        <w:rPr>
          <w:lang w:val="pt-BR"/>
        </w:rPr>
        <w:t xml:space="preserve">Disponível em: </w:t>
      </w:r>
      <w:hyperlink r:id="rId25" w:history="1">
        <w:r w:rsidRPr="007E7C0D">
          <w:rPr>
            <w:rStyle w:val="Hyperlink"/>
            <w:color w:val="000000"/>
            <w:u w:val="none"/>
            <w:lang w:val="pt-BR"/>
          </w:rPr>
          <w:t>https://www.sunoresearch.com.br/noticias/ibge-empresas-quebram-apos-um-ano/</w:t>
        </w:r>
      </w:hyperlink>
      <w:r>
        <w:rPr>
          <w:lang w:val="pt-BR"/>
        </w:rPr>
        <w:t xml:space="preserve"> Acesso em: 04 Setembro 2020</w:t>
      </w:r>
    </w:p>
    <w:p w14:paraId="7805E2D8" w14:textId="77777777" w:rsidR="007E7C0D" w:rsidRDefault="007E7C0D" w:rsidP="007E7C0D">
      <w:pPr>
        <w:rPr>
          <w:lang w:val="pt-BR"/>
        </w:rPr>
      </w:pPr>
      <w:r>
        <w:rPr>
          <w:lang w:val="pt-BR"/>
        </w:rPr>
        <w:t xml:space="preserve">OCELOT DOCUMENTATION. Disponivel em: </w:t>
      </w:r>
      <w:hyperlink r:id="rId26" w:history="1">
        <w:r w:rsidRPr="007E7C0D">
          <w:rPr>
            <w:rStyle w:val="Hyperlink"/>
            <w:color w:val="000000"/>
            <w:u w:val="none"/>
            <w:lang w:val="pt-BR"/>
          </w:rPr>
          <w:t>https://ocelot.readthedocs.io/en/latest/</w:t>
        </w:r>
      </w:hyperlink>
      <w:r>
        <w:rPr>
          <w:lang w:val="pt-BR"/>
        </w:rPr>
        <w:t xml:space="preserve"> Acesso em: 12 Outubro 2020</w:t>
      </w:r>
    </w:p>
    <w:p w14:paraId="14DC6831" w14:textId="77777777" w:rsidR="007E7C0D" w:rsidRDefault="007E7C0D" w:rsidP="007E7C0D">
      <w:pPr>
        <w:rPr>
          <w:lang w:val="pt-BR"/>
        </w:rPr>
      </w:pPr>
      <w:r>
        <w:rPr>
          <w:lang w:val="pt-BR"/>
        </w:rPr>
        <w:t xml:space="preserve">VERTIGO TECNOLOGIA. </w:t>
      </w:r>
      <w:r w:rsidRPr="00347662">
        <w:rPr>
          <w:b/>
          <w:bCs/>
          <w:lang w:val="pt-BR"/>
        </w:rPr>
        <w:t>Qual a diferença entre microsserviços e APIs?</w:t>
      </w:r>
      <w:r>
        <w:rPr>
          <w:b/>
          <w:bCs/>
          <w:lang w:val="pt-BR"/>
        </w:rPr>
        <w:t xml:space="preserve"> </w:t>
      </w:r>
      <w:r>
        <w:rPr>
          <w:lang w:val="pt-BR"/>
        </w:rPr>
        <w:t xml:space="preserve">Disponível em: </w:t>
      </w:r>
      <w:hyperlink r:id="rId27" w:history="1">
        <w:r w:rsidRPr="007E7C0D">
          <w:rPr>
            <w:rStyle w:val="Hyperlink"/>
            <w:color w:val="000000"/>
            <w:u w:val="none"/>
            <w:lang w:val="pt-BR"/>
          </w:rPr>
          <w:t>https://vertigo.com.br/diferenca-entre-microsservicos-e-apis/</w:t>
        </w:r>
      </w:hyperlink>
      <w:r>
        <w:rPr>
          <w:lang w:val="pt-BR"/>
        </w:rPr>
        <w:t xml:space="preserve"> Acesso em: 07 Setembro 2020</w:t>
      </w:r>
    </w:p>
    <w:p w14:paraId="2766A290" w14:textId="41A2DDC7" w:rsidR="005C21E4" w:rsidRPr="005C21E4" w:rsidRDefault="007E7C0D" w:rsidP="005C21E4">
      <w:pPr>
        <w:rPr>
          <w:lang w:val="pt-BR"/>
        </w:rPr>
      </w:pPr>
      <w:r>
        <w:rPr>
          <w:lang w:val="pt-BR"/>
        </w:rPr>
        <w:t xml:space="preserve">DUARTE, L. </w:t>
      </w:r>
      <w:r w:rsidRPr="00A251BC">
        <w:rPr>
          <w:b/>
          <w:bCs/>
          <w:lang w:val="pt-BR"/>
        </w:rPr>
        <w:t>O que é um micro servico ou microservice?</w:t>
      </w:r>
      <w:r w:rsidRPr="00A251BC">
        <w:rPr>
          <w:lang w:val="pt-BR"/>
        </w:rPr>
        <w:t xml:space="preserve"> </w:t>
      </w:r>
      <w:r>
        <w:rPr>
          <w:lang w:val="pt-BR"/>
        </w:rPr>
        <w:t xml:space="preserve">Disponível em: </w:t>
      </w:r>
      <w:hyperlink r:id="rId28" w:history="1">
        <w:r w:rsidRPr="007E7C0D">
          <w:rPr>
            <w:rStyle w:val="Hyperlink"/>
            <w:color w:val="000000"/>
            <w:u w:val="none"/>
            <w:lang w:val="pt-BR"/>
          </w:rPr>
          <w:t>https://www.luiztools.com.br/post/o-que-e-um-micro-servico-ou-microservice/</w:t>
        </w:r>
      </w:hyperlink>
      <w:r>
        <w:rPr>
          <w:lang w:val="pt-BR"/>
        </w:rPr>
        <w:t xml:space="preserve"> Acesso em: 09 Setembro 2020</w:t>
      </w:r>
    </w:p>
    <w:p w14:paraId="1BDA27D9" w14:textId="38FCB7A8" w:rsidR="007E7C0D" w:rsidRDefault="005C21E4" w:rsidP="005C21E4">
      <w:pPr>
        <w:rPr>
          <w:lang w:val="pt-BR"/>
        </w:rPr>
      </w:pPr>
      <w:bookmarkStart w:id="14" w:name="_Hlk56017323"/>
      <w:r w:rsidRPr="005C21E4">
        <w:rPr>
          <w:lang w:val="pt-BR"/>
        </w:rPr>
        <w:t>COMPUTERWORLD</w:t>
      </w:r>
      <w:bookmarkEnd w:id="14"/>
      <w:r>
        <w:rPr>
          <w:lang w:val="pt-BR"/>
        </w:rPr>
        <w:t xml:space="preserve">. </w:t>
      </w:r>
      <w:r w:rsidRPr="005C21E4">
        <w:rPr>
          <w:b/>
          <w:bCs/>
          <w:lang w:val="pt-BR"/>
        </w:rPr>
        <w:t>Microsserviços não são ideais para todas as empresa</w:t>
      </w:r>
      <w:r>
        <w:rPr>
          <w:b/>
          <w:bCs/>
          <w:lang w:val="pt-BR"/>
        </w:rPr>
        <w:t>s</w:t>
      </w:r>
      <w:r>
        <w:rPr>
          <w:lang w:val="pt-BR"/>
        </w:rPr>
        <w:t xml:space="preserve"> </w:t>
      </w:r>
      <w:r w:rsidRPr="005C21E4">
        <w:rPr>
          <w:lang w:val="pt-BR"/>
        </w:rPr>
        <w:t>Disponível</w:t>
      </w:r>
      <w:r>
        <w:rPr>
          <w:lang w:val="pt-BR"/>
        </w:rPr>
        <w:t xml:space="preserve"> </w:t>
      </w:r>
      <w:r w:rsidRPr="005C21E4">
        <w:rPr>
          <w:lang w:val="pt-BR"/>
        </w:rPr>
        <w:t xml:space="preserve">em: </w:t>
      </w:r>
      <w:hyperlink r:id="rId29" w:history="1">
        <w:r w:rsidRPr="005C21E4">
          <w:rPr>
            <w:rStyle w:val="Hyperlink"/>
            <w:color w:val="000000" w:themeColor="text1"/>
            <w:u w:val="none"/>
            <w:lang w:val="pt-BR"/>
          </w:rPr>
          <w:t>https://computerworld.com.br/plataformas/microsservicos-nao-sao-ideais-para-todas-as-empresas/</w:t>
        </w:r>
      </w:hyperlink>
      <w:r>
        <w:rPr>
          <w:lang w:val="pt-BR"/>
        </w:rPr>
        <w:t xml:space="preserve"> Acesso em: 20 Setembro 2020</w:t>
      </w:r>
    </w:p>
    <w:p w14:paraId="748F67A1" w14:textId="60893E17" w:rsidR="00CE3D70" w:rsidRPr="007E7C0D" w:rsidRDefault="00F37144">
      <w:pPr>
        <w:rPr>
          <w:lang w:val="pt-BR"/>
        </w:rPr>
      </w:pPr>
      <w:r w:rsidRPr="00F37144">
        <w:t xml:space="preserve">ARSOV, K. </w:t>
      </w:r>
      <w:r w:rsidRPr="00F37144">
        <w:rPr>
          <w:b/>
          <w:bCs/>
        </w:rPr>
        <w:t xml:space="preserve">5 Steps to Successfully Prepare for Microservices. </w:t>
      </w:r>
      <w:r>
        <w:rPr>
          <w:lang w:val="pt-BR"/>
        </w:rPr>
        <w:t xml:space="preserve">Disponível em: </w:t>
      </w:r>
      <w:hyperlink r:id="rId30" w:history="1">
        <w:r w:rsidRPr="00F37144">
          <w:rPr>
            <w:lang w:val="pt-BR"/>
          </w:rPr>
          <w:t xml:space="preserve"> </w:t>
        </w:r>
        <w:r w:rsidRPr="00F37144">
          <w:rPr>
            <w:rStyle w:val="Hyperlink"/>
            <w:color w:val="000000" w:themeColor="text1"/>
            <w:u w:val="none"/>
            <w:lang w:val="pt-BR"/>
          </w:rPr>
          <w:t>https://dzone.com/articles/5-steps-to-successfully-prepare-for-microservices/</w:t>
        </w:r>
      </w:hyperlink>
      <w:r>
        <w:rPr>
          <w:lang w:val="pt-BR"/>
        </w:rPr>
        <w:t xml:space="preserve"> Acesso em 10 Setembro 2020.</w:t>
      </w:r>
    </w:p>
    <w:sectPr w:rsidR="00CE3D70" w:rsidRPr="007E7C0D" w:rsidSect="007C76AD">
      <w:headerReference w:type="even" r:id="rId31"/>
      <w:headerReference w:type="default" r:id="rId32"/>
      <w:footerReference w:type="even" r:id="rId33"/>
      <w:footerReference w:type="first" r:id="rId34"/>
      <w:type w:val="continuous"/>
      <w:pgSz w:w="11907" w:h="16840" w:code="9"/>
      <w:pgMar w:top="1985" w:right="1701" w:bottom="1418" w:left="1701" w:header="964" w:footer="964" w:gutter="0"/>
      <w:pgNumType w:start="101"/>
      <w:cols w:space="454" w:equalWidth="0">
        <w:col w:w="8505"/>
      </w:cols>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Luiz Alberto" w:date="2020-11-15T18:14:00Z" w:initials="LAFG">
    <w:p w14:paraId="3BD3BBA8" w14:textId="635F634E" w:rsidR="00BA6003" w:rsidRDefault="00BA6003">
      <w:pPr>
        <w:pStyle w:val="Textodecomentrio"/>
      </w:pPr>
      <w:r>
        <w:rPr>
          <w:rStyle w:val="Refdecomentrio"/>
        </w:rPr>
        <w:annotationRef/>
      </w:r>
      <w:proofErr w:type="spellStart"/>
      <w:r>
        <w:t>Olá</w:t>
      </w:r>
      <w:proofErr w:type="spellEnd"/>
      <w:r>
        <w:t xml:space="preserve"> Alexandre, </w:t>
      </w:r>
      <w:proofErr w:type="spellStart"/>
      <w:r>
        <w:t>não</w:t>
      </w:r>
      <w:proofErr w:type="spellEnd"/>
      <w:r>
        <w:t xml:space="preserve"> </w:t>
      </w:r>
      <w:proofErr w:type="spellStart"/>
      <w:r>
        <w:t>tem</w:t>
      </w:r>
      <w:proofErr w:type="spellEnd"/>
      <w:r>
        <w:t xml:space="preserve"> um </w:t>
      </w:r>
      <w:proofErr w:type="spellStart"/>
      <w:r>
        <w:t>caso</w:t>
      </w:r>
      <w:proofErr w:type="spellEnd"/>
      <w:r>
        <w:t xml:space="preserve"> de </w:t>
      </w:r>
      <w:proofErr w:type="spellStart"/>
      <w:r>
        <w:t>mais</w:t>
      </w:r>
      <w:proofErr w:type="spellEnd"/>
      <w:r>
        <w:t xml:space="preserve"> </w:t>
      </w:r>
      <w:proofErr w:type="spellStart"/>
      <w:r>
        <w:t>interessante</w:t>
      </w:r>
      <w:proofErr w:type="spellEnd"/>
      <w:r>
        <w:t xml:space="preserve"> para acrescentar?</w:t>
      </w:r>
    </w:p>
  </w:comment>
  <w:comment w:id="11" w:author="Luiz Alberto" w:date="2020-11-15T18:17:00Z" w:initials="LAFG">
    <w:p w14:paraId="3321FA42" w14:textId="08667A1D" w:rsidR="00BA6003" w:rsidRDefault="00BA6003">
      <w:pPr>
        <w:pStyle w:val="Textodecomentrio"/>
      </w:pPr>
      <w:r>
        <w:rPr>
          <w:rStyle w:val="Refdecomentrio"/>
        </w:rPr>
        <w:annotationRef/>
      </w:r>
      <w:proofErr w:type="spellStart"/>
      <w:r>
        <w:t>Substituir</w:t>
      </w:r>
      <w:proofErr w:type="spellEnd"/>
      <w:r>
        <w:t xml:space="preserve"> a </w:t>
      </w:r>
      <w:proofErr w:type="spellStart"/>
      <w:r>
        <w:t>Figura</w:t>
      </w:r>
      <w:proofErr w:type="spellEnd"/>
      <w:r>
        <w:t xml:space="preserve"> </w:t>
      </w:r>
      <w:proofErr w:type="spellStart"/>
      <w:r>
        <w:t>corforme</w:t>
      </w:r>
      <w:proofErr w:type="spellEnd"/>
      <w:r>
        <w:t xml:space="preserve"> </w:t>
      </w:r>
      <w:proofErr w:type="spellStart"/>
      <w:r>
        <w:t>combinado</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D3BBA8" w15:done="0"/>
  <w15:commentEx w15:paraId="3321FA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BEE8D" w16cex:dateUtc="2020-11-15T21:14:00Z"/>
  <w16cex:commentExtensible w16cex:durableId="235BEF2D" w16cex:dateUtc="2020-11-15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D3BBA8" w16cid:durableId="235BEE8D"/>
  <w16cid:commentId w16cid:paraId="3321FA42" w16cid:durableId="235BEF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8866B" w14:textId="77777777" w:rsidR="00DD283A" w:rsidRDefault="00DD283A">
      <w:pPr>
        <w:spacing w:before="0"/>
      </w:pPr>
      <w:r>
        <w:separator/>
      </w:r>
    </w:p>
  </w:endnote>
  <w:endnote w:type="continuationSeparator" w:id="0">
    <w:p w14:paraId="583BE41C" w14:textId="77777777" w:rsidR="00DD283A" w:rsidRDefault="00DD283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88DDF" w14:textId="77777777" w:rsidR="003F4556" w:rsidRDefault="00EB43B0">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76365" w14:textId="443FB938" w:rsidR="0083716B" w:rsidRDefault="0083716B">
    <w:pPr>
      <w:pStyle w:val="Rodap"/>
    </w:pPr>
  </w:p>
  <w:p w14:paraId="79F06B5C" w14:textId="43024848" w:rsidR="001048FF" w:rsidRPr="001048FF" w:rsidRDefault="001048FF">
    <w:pPr>
      <w:pStyle w:val="Rodap"/>
      <w:rPr>
        <w:sz w:val="20"/>
        <w:szCs w:val="16"/>
        <w:lang w:val="pt-B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BC891" w14:textId="1159ED34" w:rsidR="003F4556" w:rsidRPr="0083716B" w:rsidRDefault="00EA79E2">
    <w:pPr>
      <w:jc w:val="left"/>
      <w:rPr>
        <w:lang w:val="pt-B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AD78C" w14:textId="77777777" w:rsidR="003F4556" w:rsidRDefault="00EB43B0">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C2C7F5" w14:textId="77777777" w:rsidR="00DD283A" w:rsidRDefault="00DD283A">
      <w:pPr>
        <w:spacing w:before="0"/>
      </w:pPr>
      <w:r>
        <w:separator/>
      </w:r>
    </w:p>
  </w:footnote>
  <w:footnote w:type="continuationSeparator" w:id="0">
    <w:p w14:paraId="03B7B925" w14:textId="77777777" w:rsidR="00DD283A" w:rsidRDefault="00DD283A">
      <w:pPr>
        <w:spacing w:before="0"/>
      </w:pPr>
      <w:r>
        <w:continuationSeparator/>
      </w:r>
    </w:p>
  </w:footnote>
  <w:footnote w:id="1">
    <w:p w14:paraId="78C04B2D" w14:textId="121635C9" w:rsidR="0083716B" w:rsidRPr="0083716B" w:rsidRDefault="0083716B">
      <w:pPr>
        <w:pStyle w:val="Textodenotaderodap"/>
        <w:rPr>
          <w:lang w:val="pt-BR"/>
        </w:rPr>
      </w:pPr>
      <w:r>
        <w:rPr>
          <w:rStyle w:val="Refdenotaderodap"/>
        </w:rPr>
        <w:footnoteRef/>
      </w:r>
      <w:r w:rsidRPr="0083716B">
        <w:rPr>
          <w:lang w:val="pt-BR"/>
        </w:rPr>
        <w:t xml:space="preserve"> Creately é um “Software de diagrama e fluxograma fácil de usar, desenvolvido para colaboração em equipe. Suporta mais de 40 tipos de diagrama e tem 1000 modelos desenhados profissionalmente.</w:t>
      </w:r>
      <w:r>
        <w:rPr>
          <w:lang w:val="pt-B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7743E" w14:textId="77777777" w:rsidR="003F4556" w:rsidRPr="00EC49FE" w:rsidRDefault="00EB43B0">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39734225" w14:textId="77777777" w:rsidR="003F4556" w:rsidRPr="00EC49FE" w:rsidRDefault="00EB43B0">
    <w:pPr>
      <w:jc w:val="right"/>
      <w:rPr>
        <w:lang w:val="pt-BR"/>
      </w:rPr>
    </w:pPr>
    <w:r w:rsidRPr="00EC49FE">
      <w:rPr>
        <w:lang w:val="pt-BR"/>
      </w:rPr>
      <w:t xml:space="preserve">S. Sandri, J. Stolfi, </w:t>
    </w:r>
    <w:proofErr w:type="gramStart"/>
    <w:r w:rsidRPr="00EC49FE">
      <w:rPr>
        <w:lang w:val="pt-BR"/>
      </w:rPr>
      <w:t>L.Velho</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3B1F9" w14:textId="77777777" w:rsidR="003F4556" w:rsidRDefault="00EA79E2">
    <w:pPr>
      <w:framePr w:wrap="around" w:vAnchor="text" w:hAnchor="margin" w:xAlign="inside" w:y="1"/>
    </w:pPr>
  </w:p>
  <w:p w14:paraId="74DF4C96" w14:textId="77777777" w:rsidR="003F4556" w:rsidRDefault="00EA79E2">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51BEA" w14:textId="285C4407" w:rsidR="0083716B" w:rsidRDefault="0083716B">
    <w:pPr>
      <w:pStyle w:val="Cabealho"/>
    </w:pPr>
  </w:p>
  <w:p w14:paraId="172E6479" w14:textId="358758C4" w:rsidR="003F4556" w:rsidRPr="00EC49FE" w:rsidRDefault="00EA79E2">
    <w:pPr>
      <w:jc w:val="right"/>
      <w:rPr>
        <w:lang w:val="pt-B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F6DCE" w14:textId="77777777" w:rsidR="003F4556" w:rsidRDefault="00EA79E2">
    <w:pPr>
      <w:framePr w:wrap="around" w:vAnchor="text" w:hAnchor="margin" w:xAlign="inside" w:y="1"/>
    </w:pPr>
  </w:p>
  <w:p w14:paraId="4B542F82" w14:textId="77777777" w:rsidR="003F4556" w:rsidRDefault="00EA79E2">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637A1"/>
    <w:multiLevelType w:val="hybridMultilevel"/>
    <w:tmpl w:val="C8C4AC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4751798"/>
    <w:multiLevelType w:val="hybridMultilevel"/>
    <w:tmpl w:val="CC6CDA1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CBC412C"/>
    <w:multiLevelType w:val="hybridMultilevel"/>
    <w:tmpl w:val="E5CA09D6"/>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74DC6587"/>
    <w:multiLevelType w:val="hybridMultilevel"/>
    <w:tmpl w:val="9B9EA3E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74FF3925"/>
    <w:multiLevelType w:val="hybridMultilevel"/>
    <w:tmpl w:val="A7B696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iz Alberto">
    <w15:presenceInfo w15:providerId="Windows Live" w15:userId="6327f7a77c7666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06"/>
    <w:rsid w:val="0005338B"/>
    <w:rsid w:val="001048FF"/>
    <w:rsid w:val="00122743"/>
    <w:rsid w:val="00325B23"/>
    <w:rsid w:val="00380241"/>
    <w:rsid w:val="003D0A06"/>
    <w:rsid w:val="00551EF1"/>
    <w:rsid w:val="00573FB5"/>
    <w:rsid w:val="005C21E4"/>
    <w:rsid w:val="006921EE"/>
    <w:rsid w:val="00694A57"/>
    <w:rsid w:val="00707FDA"/>
    <w:rsid w:val="007414E6"/>
    <w:rsid w:val="007A731D"/>
    <w:rsid w:val="007C76AD"/>
    <w:rsid w:val="007E7C0D"/>
    <w:rsid w:val="0083716B"/>
    <w:rsid w:val="00873506"/>
    <w:rsid w:val="008C0AF2"/>
    <w:rsid w:val="008D5AEA"/>
    <w:rsid w:val="008F539C"/>
    <w:rsid w:val="00901900"/>
    <w:rsid w:val="00986494"/>
    <w:rsid w:val="00A579C0"/>
    <w:rsid w:val="00A8726E"/>
    <w:rsid w:val="00AC77B3"/>
    <w:rsid w:val="00B621D3"/>
    <w:rsid w:val="00B728E7"/>
    <w:rsid w:val="00BA6003"/>
    <w:rsid w:val="00BD0734"/>
    <w:rsid w:val="00CE3D70"/>
    <w:rsid w:val="00D471A1"/>
    <w:rsid w:val="00DD283A"/>
    <w:rsid w:val="00E05B4F"/>
    <w:rsid w:val="00EB43B0"/>
    <w:rsid w:val="00EE72DF"/>
    <w:rsid w:val="00EF3692"/>
    <w:rsid w:val="00F37144"/>
    <w:rsid w:val="00FF33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2B6DCA"/>
  <w15:chartTrackingRefBased/>
  <w15:docId w15:val="{7F370D16-888E-4496-9489-14014B6C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C0D"/>
    <w:pPr>
      <w:tabs>
        <w:tab w:val="left" w:pos="720"/>
      </w:tabs>
      <w:spacing w:before="120" w:after="0" w:line="240" w:lineRule="auto"/>
      <w:jc w:val="both"/>
    </w:pPr>
    <w:rPr>
      <w:rFonts w:ascii="Times" w:eastAsia="Times New Roman" w:hAnsi="Times" w:cs="Times New Roman"/>
      <w:sz w:val="24"/>
      <w:szCs w:val="20"/>
      <w:lang w:val="en-US" w:eastAsia="pt-BR"/>
    </w:rPr>
  </w:style>
  <w:style w:type="paragraph" w:styleId="Ttulo1">
    <w:name w:val="heading 1"/>
    <w:basedOn w:val="Normal"/>
    <w:next w:val="Normal"/>
    <w:link w:val="Ttulo1Char"/>
    <w:qFormat/>
    <w:rsid w:val="007E7C0D"/>
    <w:pPr>
      <w:keepNext/>
      <w:spacing w:before="240"/>
      <w:jc w:val="left"/>
      <w:outlineLvl w:val="0"/>
    </w:pPr>
    <w:rPr>
      <w:b/>
      <w:kern w:val="28"/>
      <w:sz w:val="26"/>
    </w:rPr>
  </w:style>
  <w:style w:type="paragraph" w:styleId="Ttulo3">
    <w:name w:val="heading 3"/>
    <w:basedOn w:val="Normal"/>
    <w:next w:val="Normal"/>
    <w:link w:val="Ttulo3Char"/>
    <w:uiPriority w:val="9"/>
    <w:semiHidden/>
    <w:unhideWhenUsed/>
    <w:qFormat/>
    <w:rsid w:val="005C21E4"/>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7E7C0D"/>
    <w:rPr>
      <w:rFonts w:ascii="Times" w:eastAsia="Times New Roman" w:hAnsi="Times" w:cs="Times New Roman"/>
      <w:b/>
      <w:kern w:val="28"/>
      <w:sz w:val="26"/>
      <w:szCs w:val="20"/>
      <w:lang w:val="en-US" w:eastAsia="pt-BR"/>
    </w:rPr>
  </w:style>
  <w:style w:type="paragraph" w:customStyle="1" w:styleId="SBC-title">
    <w:name w:val="SBC-title"/>
    <w:basedOn w:val="Normal"/>
    <w:rsid w:val="007E7C0D"/>
    <w:pPr>
      <w:spacing w:before="240"/>
      <w:ind w:firstLine="397"/>
      <w:jc w:val="center"/>
    </w:pPr>
    <w:rPr>
      <w:b/>
      <w:sz w:val="32"/>
    </w:rPr>
  </w:style>
  <w:style w:type="paragraph" w:customStyle="1" w:styleId="SBC-author">
    <w:name w:val="SBC-author"/>
    <w:basedOn w:val="Normal"/>
    <w:rsid w:val="007E7C0D"/>
    <w:pPr>
      <w:spacing w:before="240"/>
      <w:jc w:val="center"/>
    </w:pPr>
    <w:rPr>
      <w:b/>
    </w:rPr>
  </w:style>
  <w:style w:type="paragraph" w:customStyle="1" w:styleId="SBC-address">
    <w:name w:val="SBC-address"/>
    <w:basedOn w:val="Normal"/>
    <w:rsid w:val="007E7C0D"/>
    <w:pPr>
      <w:spacing w:before="240"/>
      <w:jc w:val="center"/>
    </w:pPr>
    <w:rPr>
      <w:lang w:val="pt-BR"/>
    </w:rPr>
  </w:style>
  <w:style w:type="paragraph" w:customStyle="1" w:styleId="SBC-email">
    <w:name w:val="SBC-email"/>
    <w:basedOn w:val="Normal"/>
    <w:rsid w:val="007E7C0D"/>
    <w:pPr>
      <w:spacing w:after="120"/>
      <w:jc w:val="center"/>
    </w:pPr>
    <w:rPr>
      <w:rFonts w:ascii="Courier New" w:hAnsi="Courier New"/>
      <w:sz w:val="20"/>
      <w:lang w:val="pt-BR"/>
    </w:rPr>
  </w:style>
  <w:style w:type="paragraph" w:customStyle="1" w:styleId="SBC-abstract">
    <w:name w:val="SBC-abstract"/>
    <w:basedOn w:val="Normal"/>
    <w:rsid w:val="007E7C0D"/>
    <w:pPr>
      <w:spacing w:after="120"/>
      <w:ind w:left="454" w:right="454"/>
    </w:pPr>
    <w:rPr>
      <w:i/>
    </w:rPr>
  </w:style>
  <w:style w:type="paragraph" w:customStyle="1" w:styleId="SBC-heading1">
    <w:name w:val="SBC-heading1"/>
    <w:basedOn w:val="Ttulo1"/>
    <w:rsid w:val="007E7C0D"/>
  </w:style>
  <w:style w:type="paragraph" w:customStyle="1" w:styleId="SBC-caption">
    <w:name w:val="SBC-caption"/>
    <w:basedOn w:val="Normal"/>
    <w:rsid w:val="007E7C0D"/>
    <w:pPr>
      <w:spacing w:after="120"/>
      <w:ind w:left="454" w:right="454"/>
      <w:jc w:val="center"/>
    </w:pPr>
    <w:rPr>
      <w:rFonts w:ascii="Helvetica" w:hAnsi="Helvetica"/>
      <w:b/>
      <w:sz w:val="20"/>
    </w:rPr>
  </w:style>
  <w:style w:type="character" w:styleId="Hyperlink">
    <w:name w:val="Hyperlink"/>
    <w:uiPriority w:val="99"/>
    <w:unhideWhenUsed/>
    <w:rsid w:val="007E7C0D"/>
    <w:rPr>
      <w:color w:val="0563C1"/>
      <w:u w:val="single"/>
    </w:rPr>
  </w:style>
  <w:style w:type="paragraph" w:styleId="PargrafodaLista">
    <w:name w:val="List Paragraph"/>
    <w:basedOn w:val="Normal"/>
    <w:uiPriority w:val="34"/>
    <w:qFormat/>
    <w:rsid w:val="003D0A06"/>
    <w:pPr>
      <w:ind w:left="720"/>
      <w:contextualSpacing/>
    </w:pPr>
  </w:style>
  <w:style w:type="paragraph" w:styleId="Rodap">
    <w:name w:val="footer"/>
    <w:basedOn w:val="Normal"/>
    <w:link w:val="RodapChar"/>
    <w:uiPriority w:val="99"/>
    <w:unhideWhenUsed/>
    <w:rsid w:val="001048FF"/>
    <w:pPr>
      <w:tabs>
        <w:tab w:val="clear" w:pos="720"/>
        <w:tab w:val="center" w:pos="4252"/>
        <w:tab w:val="right" w:pos="8504"/>
      </w:tabs>
      <w:spacing w:before="0"/>
    </w:pPr>
  </w:style>
  <w:style w:type="character" w:customStyle="1" w:styleId="RodapChar">
    <w:name w:val="Rodapé Char"/>
    <w:basedOn w:val="Fontepargpadro"/>
    <w:link w:val="Rodap"/>
    <w:uiPriority w:val="99"/>
    <w:rsid w:val="001048FF"/>
    <w:rPr>
      <w:rFonts w:ascii="Times" w:eastAsia="Times New Roman" w:hAnsi="Times" w:cs="Times New Roman"/>
      <w:sz w:val="24"/>
      <w:szCs w:val="20"/>
      <w:lang w:val="en-US" w:eastAsia="pt-BR"/>
    </w:rPr>
  </w:style>
  <w:style w:type="paragraph" w:styleId="Cabealho">
    <w:name w:val="header"/>
    <w:basedOn w:val="Normal"/>
    <w:link w:val="CabealhoChar"/>
    <w:uiPriority w:val="99"/>
    <w:unhideWhenUsed/>
    <w:rsid w:val="001048FF"/>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1048FF"/>
    <w:rPr>
      <w:rFonts w:ascii="Times" w:eastAsia="Times New Roman" w:hAnsi="Times" w:cs="Times New Roman"/>
      <w:sz w:val="24"/>
      <w:szCs w:val="20"/>
      <w:lang w:val="en-US" w:eastAsia="pt-BR"/>
    </w:rPr>
  </w:style>
  <w:style w:type="paragraph" w:styleId="Textodenotaderodap">
    <w:name w:val="footnote text"/>
    <w:basedOn w:val="Normal"/>
    <w:link w:val="TextodenotaderodapChar"/>
    <w:uiPriority w:val="99"/>
    <w:semiHidden/>
    <w:unhideWhenUsed/>
    <w:rsid w:val="0083716B"/>
    <w:pPr>
      <w:spacing w:before="0"/>
    </w:pPr>
    <w:rPr>
      <w:sz w:val="20"/>
    </w:rPr>
  </w:style>
  <w:style w:type="character" w:customStyle="1" w:styleId="TextodenotaderodapChar">
    <w:name w:val="Texto de nota de rodapé Char"/>
    <w:basedOn w:val="Fontepargpadro"/>
    <w:link w:val="Textodenotaderodap"/>
    <w:uiPriority w:val="99"/>
    <w:semiHidden/>
    <w:rsid w:val="0083716B"/>
    <w:rPr>
      <w:rFonts w:ascii="Times" w:eastAsia="Times New Roman" w:hAnsi="Times" w:cs="Times New Roman"/>
      <w:sz w:val="20"/>
      <w:szCs w:val="20"/>
      <w:lang w:val="en-US" w:eastAsia="pt-BR"/>
    </w:rPr>
  </w:style>
  <w:style w:type="character" w:styleId="Refdenotaderodap">
    <w:name w:val="footnote reference"/>
    <w:basedOn w:val="Fontepargpadro"/>
    <w:uiPriority w:val="99"/>
    <w:semiHidden/>
    <w:unhideWhenUsed/>
    <w:rsid w:val="0083716B"/>
    <w:rPr>
      <w:vertAlign w:val="superscript"/>
    </w:rPr>
  </w:style>
  <w:style w:type="character" w:customStyle="1" w:styleId="Ttulo3Char">
    <w:name w:val="Título 3 Char"/>
    <w:basedOn w:val="Fontepargpadro"/>
    <w:link w:val="Ttulo3"/>
    <w:uiPriority w:val="9"/>
    <w:semiHidden/>
    <w:rsid w:val="005C21E4"/>
    <w:rPr>
      <w:rFonts w:asciiTheme="majorHAnsi" w:eastAsiaTheme="majorEastAsia" w:hAnsiTheme="majorHAnsi" w:cstheme="majorBidi"/>
      <w:color w:val="1F3763" w:themeColor="accent1" w:themeShade="7F"/>
      <w:sz w:val="24"/>
      <w:szCs w:val="24"/>
      <w:lang w:val="en-US" w:eastAsia="pt-BR"/>
    </w:rPr>
  </w:style>
  <w:style w:type="character" w:styleId="MenoPendente">
    <w:name w:val="Unresolved Mention"/>
    <w:basedOn w:val="Fontepargpadro"/>
    <w:uiPriority w:val="99"/>
    <w:semiHidden/>
    <w:unhideWhenUsed/>
    <w:rsid w:val="005C21E4"/>
    <w:rPr>
      <w:color w:val="605E5C"/>
      <w:shd w:val="clear" w:color="auto" w:fill="E1DFDD"/>
    </w:rPr>
  </w:style>
  <w:style w:type="character" w:styleId="Refdecomentrio">
    <w:name w:val="annotation reference"/>
    <w:basedOn w:val="Fontepargpadro"/>
    <w:uiPriority w:val="99"/>
    <w:semiHidden/>
    <w:unhideWhenUsed/>
    <w:rsid w:val="00BA6003"/>
    <w:rPr>
      <w:sz w:val="16"/>
      <w:szCs w:val="16"/>
    </w:rPr>
  </w:style>
  <w:style w:type="paragraph" w:styleId="Textodecomentrio">
    <w:name w:val="annotation text"/>
    <w:basedOn w:val="Normal"/>
    <w:link w:val="TextodecomentrioChar"/>
    <w:uiPriority w:val="99"/>
    <w:semiHidden/>
    <w:unhideWhenUsed/>
    <w:rsid w:val="00BA6003"/>
    <w:rPr>
      <w:sz w:val="20"/>
    </w:rPr>
  </w:style>
  <w:style w:type="character" w:customStyle="1" w:styleId="TextodecomentrioChar">
    <w:name w:val="Texto de comentário Char"/>
    <w:basedOn w:val="Fontepargpadro"/>
    <w:link w:val="Textodecomentrio"/>
    <w:uiPriority w:val="99"/>
    <w:semiHidden/>
    <w:rsid w:val="00BA6003"/>
    <w:rPr>
      <w:rFonts w:ascii="Times" w:eastAsia="Times New Roman" w:hAnsi="Times" w:cs="Times New Roman"/>
      <w:sz w:val="20"/>
      <w:szCs w:val="20"/>
      <w:lang w:val="en-US" w:eastAsia="pt-BR"/>
    </w:rPr>
  </w:style>
  <w:style w:type="paragraph" w:styleId="Assuntodocomentrio">
    <w:name w:val="annotation subject"/>
    <w:basedOn w:val="Textodecomentrio"/>
    <w:next w:val="Textodecomentrio"/>
    <w:link w:val="AssuntodocomentrioChar"/>
    <w:uiPriority w:val="99"/>
    <w:semiHidden/>
    <w:unhideWhenUsed/>
    <w:rsid w:val="00BA6003"/>
    <w:rPr>
      <w:b/>
      <w:bCs/>
    </w:rPr>
  </w:style>
  <w:style w:type="character" w:customStyle="1" w:styleId="AssuntodocomentrioChar">
    <w:name w:val="Assunto do comentário Char"/>
    <w:basedOn w:val="TextodecomentrioChar"/>
    <w:link w:val="Assuntodocomentrio"/>
    <w:uiPriority w:val="99"/>
    <w:semiHidden/>
    <w:rsid w:val="00BA6003"/>
    <w:rPr>
      <w:rFonts w:ascii="Times" w:eastAsia="Times New Roman" w:hAnsi="Times" w:cs="Times New Roman"/>
      <w:b/>
      <w:bCs/>
      <w:sz w:val="20"/>
      <w:szCs w:val="20"/>
      <w:lang w:val="en-US" w:eastAsia="pt-BR"/>
    </w:rPr>
  </w:style>
  <w:style w:type="paragraph" w:styleId="Textodebalo">
    <w:name w:val="Balloon Text"/>
    <w:basedOn w:val="Normal"/>
    <w:link w:val="TextodebaloChar"/>
    <w:uiPriority w:val="99"/>
    <w:semiHidden/>
    <w:unhideWhenUsed/>
    <w:rsid w:val="00BA6003"/>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A6003"/>
    <w:rPr>
      <w:rFonts w:ascii="Segoe UI" w:eastAsia="Times New Roman" w:hAnsi="Segoe UI" w:cs="Segoe UI"/>
      <w:sz w:val="18"/>
      <w:szCs w:val="18"/>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37910">
      <w:bodyDiv w:val="1"/>
      <w:marLeft w:val="0"/>
      <w:marRight w:val="0"/>
      <w:marTop w:val="0"/>
      <w:marBottom w:val="0"/>
      <w:divBdr>
        <w:top w:val="none" w:sz="0" w:space="0" w:color="auto"/>
        <w:left w:val="none" w:sz="0" w:space="0" w:color="auto"/>
        <w:bottom w:val="none" w:sz="0" w:space="0" w:color="auto"/>
        <w:right w:val="none" w:sz="0" w:space="0" w:color="auto"/>
      </w:divBdr>
    </w:div>
    <w:div w:id="235749291">
      <w:bodyDiv w:val="1"/>
      <w:marLeft w:val="0"/>
      <w:marRight w:val="0"/>
      <w:marTop w:val="0"/>
      <w:marBottom w:val="0"/>
      <w:divBdr>
        <w:top w:val="none" w:sz="0" w:space="0" w:color="auto"/>
        <w:left w:val="none" w:sz="0" w:space="0" w:color="auto"/>
        <w:bottom w:val="none" w:sz="0" w:space="0" w:color="auto"/>
        <w:right w:val="none" w:sz="0" w:space="0" w:color="auto"/>
      </w:divBdr>
    </w:div>
    <w:div w:id="1945111935">
      <w:bodyDiv w:val="1"/>
      <w:marLeft w:val="0"/>
      <w:marRight w:val="0"/>
      <w:marTop w:val="0"/>
      <w:marBottom w:val="0"/>
      <w:divBdr>
        <w:top w:val="none" w:sz="0" w:space="0" w:color="auto"/>
        <w:left w:val="none" w:sz="0" w:space="0" w:color="auto"/>
        <w:bottom w:val="none" w:sz="0" w:space="0" w:color="auto"/>
        <w:right w:val="none" w:sz="0" w:space="0" w:color="auto"/>
      </w:divBdr>
    </w:div>
    <w:div w:id="212731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hyperlink" Target="https://ocelot.readthedocs.io/en/latest/" TargetMode="External"/><Relationship Id="rId3" Type="http://schemas.openxmlformats.org/officeDocument/2006/relationships/styles" Target="styles.xml"/><Relationship Id="rId21" Type="http://schemas.openxmlformats.org/officeDocument/2006/relationships/hyperlink" Target="https://www.linkedin.com/pulse/5-reasons-why-microservices-have-become-so-popular-last-sakhuja/"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yperlink" Target="https://www.sunoresearch.com.br/noticias/ibge-empresas-quebram-apos-um-ano/" TargetMode="External"/><Relationship Id="rId33" Type="http://schemas.openxmlformats.org/officeDocument/2006/relationships/footer" Target="footer3.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https://aws.amazon.com/pt/microservices/" TargetMode="External"/><Relationship Id="rId29" Type="http://schemas.openxmlformats.org/officeDocument/2006/relationships/hyperlink" Target="https://computerworld.com.br/plataformas/microsservicos-nao-sao-ideais-para-todas-as-empres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agenciasebrae.com.br/sites/asn/uf/NA/conquistar-clientes-e-vender-mais-e-a-principal-dificuldade-do-dono-de-pequenos-negocios,eaa7aafb28ebd610VgnVCM1000004c00210aRCRD" TargetMode="External"/><Relationship Id="rId32" Type="http://schemas.openxmlformats.org/officeDocument/2006/relationships/header" Target="header4.xm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www.negociosdigitaisnapratica.com.br/micro-empresas-desaparecem-1o-ano/" TargetMode="External"/><Relationship Id="rId28" Type="http://schemas.openxmlformats.org/officeDocument/2006/relationships/hyperlink" Target="https://www.luiztools.com.br/post/o-que-e-um-micro-servico-ou-microservice/" TargetMode="External"/><Relationship Id="rId36"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hyperlink" Target="https://dzone.com/articles/microservices-why-is-it-rapidly-gaining-popularity" TargetMode="External"/><Relationship Id="rId27" Type="http://schemas.openxmlformats.org/officeDocument/2006/relationships/hyperlink" Target="https://vertigo.com.br/diferenca-entre-microsservicos-e-apis/" TargetMode="External"/><Relationship Id="rId30" Type="http://schemas.openxmlformats.org/officeDocument/2006/relationships/hyperlink" Target="https://blog.mandic.com.br/artigos/5-passos-para-preparar-uma-arquitetura-de-microservico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A6DF1-98D7-408E-A8AE-B9102DCC9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2788</Words>
  <Characters>15058</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Peluchi De Oliveira Junior</dc:creator>
  <cp:keywords/>
  <dc:description/>
  <cp:lastModifiedBy>Luiz Alberto Ferreira Gomes</cp:lastModifiedBy>
  <cp:revision>2</cp:revision>
  <cp:lastPrinted>2020-11-08T23:42:00Z</cp:lastPrinted>
  <dcterms:created xsi:type="dcterms:W3CDTF">2020-11-15T21:19:00Z</dcterms:created>
  <dcterms:modified xsi:type="dcterms:W3CDTF">2020-11-15T21:19:00Z</dcterms:modified>
</cp:coreProperties>
</file>